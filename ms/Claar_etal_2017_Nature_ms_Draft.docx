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A9141" w14:textId="250FA687" w:rsidR="009B7A7D" w:rsidRDefault="00B6105D" w:rsidP="00B6105D">
      <w:pPr>
        <w:pStyle w:val="NormalWeb"/>
        <w:spacing w:before="0" w:beforeAutospacing="0" w:after="0" w:afterAutospacing="0"/>
        <w:rPr>
          <w:rFonts w:ascii="Helvetica Neue" w:eastAsia="Times New Roman" w:hAnsi="Helvetica Neue"/>
          <w:color w:val="3E3F3A"/>
          <w:sz w:val="21"/>
          <w:szCs w:val="21"/>
          <w:shd w:val="clear" w:color="auto" w:fill="FFFFFF"/>
        </w:rPr>
      </w:pPr>
      <w:commentRangeStart w:id="0"/>
      <w:r w:rsidRPr="00B6105D">
        <w:rPr>
          <w:rFonts w:ascii="Helvetica Neue" w:eastAsia="Times New Roman" w:hAnsi="Helvetica Neue"/>
          <w:b/>
          <w:color w:val="3E3F3A"/>
          <w:sz w:val="40"/>
          <w:szCs w:val="40"/>
          <w:shd w:val="clear" w:color="auto" w:fill="FFFFFF"/>
        </w:rPr>
        <w:t>Coral</w:t>
      </w:r>
      <w:commentRangeEnd w:id="0"/>
      <w:r w:rsidR="00122A09" w:rsidRPr="00B6105D">
        <w:rPr>
          <w:rStyle w:val="CommentReference"/>
          <w:sz w:val="40"/>
          <w:szCs w:val="40"/>
        </w:rPr>
        <w:commentReference w:id="0"/>
      </w:r>
      <w:r w:rsidRPr="00B6105D">
        <w:rPr>
          <w:rFonts w:ascii="Helvetica Neue" w:eastAsia="Times New Roman" w:hAnsi="Helvetica Neue"/>
          <w:b/>
          <w:color w:val="3E3F3A"/>
          <w:sz w:val="40"/>
          <w:szCs w:val="40"/>
          <w:shd w:val="clear" w:color="auto" w:fill="FFFFFF"/>
        </w:rPr>
        <w:t xml:space="preserve"> resilience to unprecedented heat stress</w:t>
      </w:r>
    </w:p>
    <w:p w14:paraId="60933BAF"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0B6596F2" w14:textId="057DEDA4" w:rsidR="009B7A7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Danielle C. Claar</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Kristina L. Tietjen</w:t>
      </w:r>
      <w:r w:rsidRPr="00B6105D">
        <w:rPr>
          <w:rFonts w:ascii="Helvetica Neue" w:eastAsia="Times New Roman" w:hAnsi="Helvetica Neue" w:cs="Times New Roman"/>
          <w:color w:val="3E3F3A"/>
          <w:sz w:val="21"/>
          <w:szCs w:val="21"/>
          <w:shd w:val="clear" w:color="auto" w:fill="FFFFFF"/>
          <w:vertAlign w:val="superscript"/>
          <w:lang w:val="en-CA"/>
        </w:rPr>
        <w:t>1</w:t>
      </w:r>
      <w:r>
        <w:rPr>
          <w:rFonts w:ascii="Helvetica Neue" w:eastAsia="Times New Roman" w:hAnsi="Helvetica Neue" w:cs="Times New Roman"/>
          <w:color w:val="3E3F3A"/>
          <w:sz w:val="21"/>
          <w:szCs w:val="21"/>
          <w:shd w:val="clear" w:color="auto" w:fill="FFFFFF"/>
          <w:lang w:val="en-CA"/>
        </w:rPr>
        <w:t>, Ruth D. Gates</w:t>
      </w:r>
      <w:r w:rsidRPr="00B6105D">
        <w:rPr>
          <w:rFonts w:ascii="Helvetica Neue" w:eastAsia="Times New Roman" w:hAnsi="Helvetica Neue" w:cs="Times New Roman"/>
          <w:color w:val="3E3F3A"/>
          <w:sz w:val="21"/>
          <w:szCs w:val="21"/>
          <w:shd w:val="clear" w:color="auto" w:fill="FFFFFF"/>
          <w:vertAlign w:val="superscript"/>
          <w:lang w:val="en-CA"/>
        </w:rPr>
        <w:t>2</w:t>
      </w:r>
      <w:r>
        <w:rPr>
          <w:rFonts w:ascii="Helvetica Neue" w:eastAsia="Times New Roman" w:hAnsi="Helvetica Neue" w:cs="Times New Roman"/>
          <w:color w:val="3E3F3A"/>
          <w:sz w:val="21"/>
          <w:szCs w:val="21"/>
          <w:shd w:val="clear" w:color="auto" w:fill="FFFFFF"/>
          <w:lang w:val="en-CA"/>
        </w:rPr>
        <w:t>, Julia K. Baum</w:t>
      </w:r>
      <w:r w:rsidRPr="00B6105D">
        <w:rPr>
          <w:rFonts w:ascii="Helvetica Neue" w:eastAsia="Times New Roman" w:hAnsi="Helvetica Neue" w:cs="Times New Roman"/>
          <w:color w:val="3E3F3A"/>
          <w:sz w:val="21"/>
          <w:szCs w:val="21"/>
          <w:shd w:val="clear" w:color="auto" w:fill="FFFFFF"/>
          <w:vertAlign w:val="superscript"/>
          <w:lang w:val="en-CA"/>
        </w:rPr>
        <w:t>1,2</w:t>
      </w:r>
    </w:p>
    <w:p w14:paraId="0D75B584"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6D7D9BD2" w14:textId="07E3A436"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Institute: 1 Department of Biology, University of Victoria, PO Box 1700 Station CSC, Victoria, British Columbia, V8W 2Y2, Canada; 2 Hawaii Institute of Marine Biology, 46-007b </w:t>
      </w:r>
      <w:proofErr w:type="spellStart"/>
      <w:r>
        <w:rPr>
          <w:rFonts w:ascii="Helvetica Neue" w:eastAsia="Times New Roman" w:hAnsi="Helvetica Neue" w:cs="Times New Roman"/>
          <w:color w:val="3E3F3A"/>
          <w:sz w:val="21"/>
          <w:szCs w:val="21"/>
          <w:shd w:val="clear" w:color="auto" w:fill="FFFFFF"/>
          <w:lang w:val="en-CA"/>
        </w:rPr>
        <w:t>Lilipuna</w:t>
      </w:r>
      <w:proofErr w:type="spellEnd"/>
      <w:r>
        <w:rPr>
          <w:rFonts w:ascii="Helvetica Neue" w:eastAsia="Times New Roman" w:hAnsi="Helvetica Neue" w:cs="Times New Roman"/>
          <w:color w:val="3E3F3A"/>
          <w:sz w:val="21"/>
          <w:szCs w:val="21"/>
          <w:shd w:val="clear" w:color="auto" w:fill="FFFFFF"/>
          <w:lang w:val="en-CA"/>
        </w:rPr>
        <w:t xml:space="preserve"> Road, Kaneohe, HI 96744, USA </w:t>
      </w:r>
    </w:p>
    <w:p w14:paraId="431F5068" w14:textId="4948D5E9"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Corresponding Author: Danielle C. Claar, Tel: (208) 250-0161, Email: </w:t>
      </w:r>
      <w:hyperlink r:id="rId10" w:history="1">
        <w:r w:rsidRPr="002D3FE2">
          <w:rPr>
            <w:rStyle w:val="Hyperlink"/>
            <w:rFonts w:ascii="Helvetica Neue" w:eastAsia="Times New Roman" w:hAnsi="Helvetica Neue" w:cs="Times New Roman"/>
            <w:sz w:val="21"/>
            <w:szCs w:val="21"/>
            <w:shd w:val="clear" w:color="auto" w:fill="FFFFFF"/>
            <w:lang w:val="en-CA"/>
          </w:rPr>
          <w:t>dclaar@uvic.ca</w:t>
        </w:r>
      </w:hyperlink>
    </w:p>
    <w:p w14:paraId="235C86B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0A433A2B"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01B3406" w14:textId="3207050F"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Keywords: coral bleaching, El Niño, heat stress, climate change, resilience, </w:t>
      </w:r>
      <w:r w:rsidR="00046BBA" w:rsidRPr="00046BBA">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symbiosis</w:t>
      </w:r>
    </w:p>
    <w:p w14:paraId="64745731"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E41E973" w14:textId="21A5BF7D" w:rsidR="00B6105D" w:rsidRDefault="00B6105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EAFE8A9" w14:textId="49FEC7BB" w:rsidR="00B6105D" w:rsidRP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sidRPr="00B6105D">
        <w:rPr>
          <w:rFonts w:ascii="Helvetica Neue" w:eastAsia="Times New Roman" w:hAnsi="Helvetica Neue" w:cs="Times New Roman"/>
          <w:b/>
          <w:color w:val="3E3F3A"/>
          <w:sz w:val="21"/>
          <w:szCs w:val="21"/>
          <w:shd w:val="clear" w:color="auto" w:fill="FFFFFF"/>
          <w:lang w:val="en-CA"/>
        </w:rPr>
        <w:lastRenderedPageBreak/>
        <w:t>Summary</w:t>
      </w:r>
    </w:p>
    <w:p w14:paraId="77C13442" w14:textId="7F640133" w:rsidR="00B6105D" w:rsidRDefault="00D66E2B" w:rsidP="00122A09">
      <w:pPr>
        <w:spacing w:line="480" w:lineRule="auto"/>
        <w:rPr>
          <w:rFonts w:ascii="Helvetica Neue" w:eastAsia="Times New Roman" w:hAnsi="Helvetica Neue" w:cs="Times New Roman"/>
          <w:color w:val="3E3F3A"/>
          <w:sz w:val="21"/>
          <w:szCs w:val="21"/>
          <w:shd w:val="clear" w:color="auto" w:fill="FFFFFF"/>
          <w:lang w:val="en-CA"/>
        </w:rPr>
      </w:pPr>
      <w:r w:rsidRPr="00D66E2B">
        <w:rPr>
          <w:rFonts w:ascii="Helvetica Neue" w:eastAsia="Times New Roman" w:hAnsi="Helvetica Neue" w:cs="Times New Roman"/>
          <w:color w:val="3E3F3A"/>
          <w:sz w:val="21"/>
          <w:szCs w:val="21"/>
          <w:shd w:val="clear" w:color="auto" w:fill="FFFFFF"/>
          <w:lang w:val="en-CA"/>
        </w:rPr>
        <w:t>Coral reefs, which already live on the edge of their thermal tolerance [@Sampayo2016-vd], are under acute threat from ocean warming [@Hughes2003-aj; @Hoegh-Guldberg2007-fh; @Baker2008-ky]. Corals live in symbiosis with an extraordinarily diverse genus of photosynthetic dinoflagellates (Symbiodinium spp.; [@Muscatine1977-pn; @Rowan1992-lg]). The symbiotic association and diversity of various taxa of *Symbiodinium* can be flexible over time [@Baker2003-ks; @Little2004-tm], and individual *</w:t>
      </w:r>
      <w:proofErr w:type="spellStart"/>
      <w:r w:rsidRPr="00D66E2B">
        <w:rPr>
          <w:rFonts w:ascii="Helvetica Neue" w:eastAsia="Times New Roman" w:hAnsi="Helvetica Neue" w:cs="Times New Roman"/>
          <w:color w:val="3E3F3A"/>
          <w:sz w:val="21"/>
          <w:szCs w:val="21"/>
          <w:shd w:val="clear" w:color="auto" w:fill="FFFFFF"/>
          <w:lang w:val="en-CA"/>
        </w:rPr>
        <w:t>Symbidoinium</w:t>
      </w:r>
      <w:proofErr w:type="spellEnd"/>
      <w:r w:rsidRPr="00D66E2B">
        <w:rPr>
          <w:rFonts w:ascii="Helvetica Neue" w:eastAsia="Times New Roman" w:hAnsi="Helvetica Neue" w:cs="Times New Roman"/>
          <w:color w:val="3E3F3A"/>
          <w:sz w:val="21"/>
          <w:szCs w:val="21"/>
          <w:shd w:val="clear" w:color="auto" w:fill="FFFFFF"/>
          <w:lang w:val="en-CA"/>
        </w:rPr>
        <w:t>* taxa can range from parasites to mutualists in their interaction with their coral host [@Lesser2013-dj]. Warming causes the breakdown of coral symbiosis, causing coral "bleaching" when symbionts are expelled and the white coral skeleton is visible through the coral tissue [@Brown1997-mf]. Coral bleaching can lead to mortality, although corals can regain their symbionts after heat stress has abated [@Douglas2003-nr; @S</w:t>
      </w:r>
      <w:r>
        <w:rPr>
          <w:rFonts w:ascii="Helvetica Neue" w:eastAsia="Times New Roman" w:hAnsi="Helvetica Neue" w:cs="Times New Roman"/>
          <w:color w:val="3E3F3A"/>
          <w:sz w:val="21"/>
          <w:szCs w:val="21"/>
          <w:shd w:val="clear" w:color="auto" w:fill="FFFFFF"/>
          <w:lang w:val="en-CA"/>
        </w:rPr>
        <w:t xml:space="preserve">tat2009-qq]. The 2015/16 El </w:t>
      </w:r>
      <w:bookmarkStart w:id="1" w:name="_GoBack"/>
      <w:r>
        <w:rPr>
          <w:rFonts w:ascii="Helvetica Neue" w:eastAsia="Times New Roman" w:hAnsi="Helvetica Neue" w:cs="Times New Roman"/>
          <w:color w:val="3E3F3A"/>
          <w:sz w:val="21"/>
          <w:szCs w:val="21"/>
          <w:shd w:val="clear" w:color="auto" w:fill="FFFFFF"/>
          <w:lang w:val="en-CA"/>
        </w:rPr>
        <w:t>Niñ</w:t>
      </w:r>
      <w:r w:rsidRPr="00D66E2B">
        <w:rPr>
          <w:rFonts w:ascii="Helvetica Neue" w:eastAsia="Times New Roman" w:hAnsi="Helvetica Neue" w:cs="Times New Roman"/>
          <w:color w:val="3E3F3A"/>
          <w:sz w:val="21"/>
          <w:szCs w:val="21"/>
          <w:shd w:val="clear" w:color="auto" w:fill="FFFFFF"/>
          <w:lang w:val="en-CA"/>
        </w:rPr>
        <w:t xml:space="preserve">o </w:t>
      </w:r>
      <w:bookmarkEnd w:id="1"/>
      <w:r w:rsidRPr="00D66E2B">
        <w:rPr>
          <w:rFonts w:ascii="Helvetica Neue" w:eastAsia="Times New Roman" w:hAnsi="Helvetica Neue" w:cs="Times New Roman"/>
          <w:color w:val="3E3F3A"/>
          <w:sz w:val="21"/>
          <w:szCs w:val="21"/>
          <w:shd w:val="clear" w:color="auto" w:fill="FFFFFF"/>
          <w:lang w:val="en-CA"/>
        </w:rPr>
        <w:t>is the worst pulse warming event on record in terms of severity and longevity [@Eakin:2016vf; @Heron2016-am], yet despite massive coral mortality, some corals show resilience to this extreme event (@</w:t>
      </w:r>
      <w:proofErr w:type="spellStart"/>
      <w:r w:rsidRPr="00D66E2B">
        <w:rPr>
          <w:rFonts w:ascii="Helvetica Neue" w:eastAsia="Times New Roman" w:hAnsi="Helvetica Neue" w:cs="Times New Roman"/>
          <w:color w:val="3E3F3A"/>
          <w:sz w:val="21"/>
          <w:szCs w:val="21"/>
          <w:shd w:val="clear" w:color="auto" w:fill="FFFFFF"/>
          <w:lang w:val="en-CA"/>
        </w:rPr>
        <w:t>Bauminprep</w:t>
      </w:r>
      <w:proofErr w:type="spellEnd"/>
      <w:r w:rsidRPr="00D66E2B">
        <w:rPr>
          <w:rFonts w:ascii="Helvetica Neue" w:eastAsia="Times New Roman" w:hAnsi="Helvetica Neue" w:cs="Times New Roman"/>
          <w:color w:val="3E3F3A"/>
          <w:sz w:val="21"/>
          <w:szCs w:val="21"/>
          <w:shd w:val="clear" w:color="auto" w:fill="FFFFFF"/>
          <w:lang w:val="en-CA"/>
        </w:rPr>
        <w:t xml:space="preserve">). Here, we track coral symbioses and survival at the epicenter of this bleaching event (Kiritimati, Central Pacific), and show, contrary to our current paradigm of coral bleaching and recovery dynamics, that some corals have the capacity to re-establish symbiosis before heat stress subsides. Furthermore, we demonstrate potential mechanisms for coral survival and recovery, including the lack of preferential symbiont expulsion, and the effect of local human disturbance </w:t>
      </w:r>
      <w:proofErr w:type="gramStart"/>
      <w:r w:rsidRPr="00D66E2B">
        <w:rPr>
          <w:rFonts w:ascii="Helvetica Neue" w:eastAsia="Times New Roman" w:hAnsi="Helvetica Neue" w:cs="Times New Roman"/>
          <w:color w:val="3E3F3A"/>
          <w:sz w:val="21"/>
          <w:szCs w:val="21"/>
          <w:shd w:val="clear" w:color="auto" w:fill="FFFFFF"/>
          <w:lang w:val="en-CA"/>
        </w:rPr>
        <w:t>on  pre</w:t>
      </w:r>
      <w:proofErr w:type="gramEnd"/>
      <w:r w:rsidRPr="00D66E2B">
        <w:rPr>
          <w:rFonts w:ascii="Helvetica Neue" w:eastAsia="Times New Roman" w:hAnsi="Helvetica Neue" w:cs="Times New Roman"/>
          <w:color w:val="3E3F3A"/>
          <w:sz w:val="21"/>
          <w:szCs w:val="21"/>
          <w:shd w:val="clear" w:color="auto" w:fill="FFFFFF"/>
          <w:lang w:val="en-CA"/>
        </w:rPr>
        <w:t>-bleaching symbiont community structure and the probability of coral survival. Together, these results show the potential for reef corals to survive extreme warming events, providing tentative hope for the survival of corals in the Anthropocene.</w:t>
      </w:r>
    </w:p>
    <w:p w14:paraId="33581385"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F19D2C"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5427823E" w14:textId="77777777" w:rsidR="00B6105D" w:rsidRDefault="00B6105D" w:rsidP="00122A09">
      <w:pPr>
        <w:spacing w:line="480" w:lineRule="auto"/>
        <w:rPr>
          <w:rFonts w:ascii="Helvetica Neue" w:eastAsia="Times New Roman" w:hAnsi="Helvetica Neue" w:cs="Times New Roman"/>
          <w:color w:val="3E3F3A"/>
          <w:sz w:val="21"/>
          <w:szCs w:val="21"/>
          <w:shd w:val="clear" w:color="auto" w:fill="FFFFFF"/>
          <w:lang w:val="en-CA"/>
        </w:rPr>
      </w:pPr>
    </w:p>
    <w:p w14:paraId="7629B6B7" w14:textId="5D69C07A"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t>Main text</w:t>
      </w:r>
    </w:p>
    <w:p w14:paraId="150F65C1" w14:textId="47DBA5CC"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 xml:space="preserve">Global coral bleaching is increasing, and the 2014-2017 event caused a catastrophic loss of corals around the globe. </w:t>
      </w:r>
      <w:r w:rsidR="00AA16C0">
        <w:rPr>
          <w:rFonts w:ascii="Helvetica Neue" w:eastAsia="Times New Roman" w:hAnsi="Helvetica Neue" w:cs="Times New Roman"/>
          <w:color w:val="3E3F3A"/>
          <w:sz w:val="21"/>
          <w:szCs w:val="21"/>
          <w:shd w:val="clear" w:color="auto" w:fill="FFFFFF"/>
          <w:lang w:val="en-CA"/>
        </w:rPr>
        <w:t xml:space="preserve">WHAT IS CORAL BLEACHING. </w:t>
      </w:r>
      <w:r w:rsidRPr="00CF6618">
        <w:rPr>
          <w:rFonts w:ascii="Helvetica Neue" w:eastAsia="Times New Roman" w:hAnsi="Helvetica Neue" w:cs="Times New Roman"/>
          <w:color w:val="3E3F3A"/>
          <w:sz w:val="21"/>
          <w:szCs w:val="21"/>
          <w:shd w:val="clear" w:color="auto" w:fill="FFFFFF"/>
          <w:lang w:val="en-CA"/>
        </w:rPr>
        <w:t xml:space="preserve">The 2014-2017 global coral bleaching event caused coral bleaching across the world's oceans (Eakin 2016, </w:t>
      </w:r>
      <w:proofErr w:type="spellStart"/>
      <w:r w:rsidRPr="00CF6618">
        <w:rPr>
          <w:rFonts w:ascii="Helvetica Neue" w:eastAsia="Times New Roman" w:hAnsi="Helvetica Neue" w:cs="Times New Roman"/>
          <w:color w:val="3E3F3A"/>
          <w:sz w:val="21"/>
          <w:szCs w:val="21"/>
          <w:shd w:val="clear" w:color="auto" w:fill="FFFFFF"/>
          <w:lang w:val="en-CA"/>
        </w:rPr>
        <w:t>Normile</w:t>
      </w:r>
      <w:proofErr w:type="spellEnd"/>
      <w:r w:rsidRPr="00CF6618">
        <w:rPr>
          <w:rFonts w:ascii="Helvetica Neue" w:eastAsia="Times New Roman" w:hAnsi="Helvetica Neue" w:cs="Times New Roman"/>
          <w:color w:val="3E3F3A"/>
          <w:sz w:val="21"/>
          <w:szCs w:val="21"/>
          <w:shd w:val="clear" w:color="auto" w:fill="FFFFFF"/>
          <w:lang w:val="en-CA"/>
        </w:rPr>
        <w:t xml:space="preserve"> 2016), with up to 75% bleaching on some reefs in Hawaii, and at least some level </w:t>
      </w:r>
      <w:r w:rsidR="00210D46">
        <w:t>s</w:t>
      </w:r>
      <w:r w:rsidRPr="00CF6618">
        <w:rPr>
          <w:rFonts w:ascii="Helvetica Neue" w:eastAsia="Times New Roman" w:hAnsi="Helvetica Neue" w:cs="Times New Roman"/>
          <w:color w:val="3E3F3A"/>
          <w:sz w:val="21"/>
          <w:szCs w:val="21"/>
          <w:shd w:val="clear" w:color="auto" w:fill="FFFFFF"/>
          <w:lang w:val="en-CA"/>
        </w:rPr>
        <w:t xml:space="preserve">of bleaching across 93% of the Great Barrier Reef (Minton et al 2015, GBRMPA 2016). The 2015-2016 </w:t>
      </w:r>
      <w:r w:rsidR="00046BBA" w:rsidRPr="00CF6618">
        <w:rPr>
          <w:rFonts w:ascii="Helvetica Neue" w:eastAsia="Times New Roman" w:hAnsi="Helvetica Neue" w:cs="Times New Roman"/>
          <w:color w:val="3E3F3A"/>
          <w:sz w:val="21"/>
          <w:szCs w:val="21"/>
          <w:shd w:val="clear" w:color="auto" w:fill="FFFFFF"/>
          <w:lang w:val="en-CA"/>
        </w:rPr>
        <w:t xml:space="preserve">El </w:t>
      </w:r>
      <w:r w:rsidR="00046BBA">
        <w:rPr>
          <w:rFonts w:ascii="Helvetica Neue" w:eastAsia="Times New Roman" w:hAnsi="Helvetica Neue" w:cs="Times New Roman"/>
          <w:color w:val="3E3F3A"/>
          <w:sz w:val="21"/>
          <w:szCs w:val="21"/>
          <w:shd w:val="clear" w:color="auto" w:fill="FFFFFF"/>
          <w:lang w:val="en-CA"/>
        </w:rPr>
        <w:t>Niño</w:t>
      </w:r>
      <w:r w:rsidRPr="00CF6618">
        <w:rPr>
          <w:rFonts w:ascii="Helvetica Neue" w:eastAsia="Times New Roman" w:hAnsi="Helvetica Neue" w:cs="Times New Roman"/>
          <w:color w:val="3E3F3A"/>
          <w:sz w:val="21"/>
          <w:szCs w:val="21"/>
          <w:shd w:val="clear" w:color="auto" w:fill="FFFFFF"/>
          <w:lang w:val="en-CA"/>
        </w:rPr>
        <w:t xml:space="preserve">, superimposed on nearly-ubiquitous tropical ocean warming, instigated the third global coral bleaching event (@Eakin:2016vf). </w:t>
      </w:r>
      <w:r w:rsidR="00355B02" w:rsidRPr="00CF6618">
        <w:rPr>
          <w:rFonts w:ascii="Helvetica Neue" w:eastAsia="Times New Roman" w:hAnsi="Helvetica Neue" w:cs="Times New Roman"/>
          <w:color w:val="3E3F3A"/>
          <w:sz w:val="21"/>
          <w:szCs w:val="21"/>
          <w:shd w:val="clear" w:color="auto" w:fill="FFFFFF"/>
          <w:lang w:val="en-CA"/>
        </w:rPr>
        <w:t xml:space="preserve">Despite staggering losses caused by </w:t>
      </w:r>
      <w:r w:rsidR="00355B02" w:rsidRPr="00CF6618">
        <w:rPr>
          <w:rFonts w:ascii="Helvetica Neue" w:eastAsia="Times New Roman" w:hAnsi="Helvetica Neue" w:cs="Times New Roman"/>
          <w:color w:val="3E3F3A"/>
          <w:sz w:val="21"/>
          <w:szCs w:val="21"/>
          <w:shd w:val="clear" w:color="auto" w:fill="FFFFFF"/>
          <w:lang w:val="en-CA"/>
        </w:rPr>
        <w:lastRenderedPageBreak/>
        <w:t>ocean warming</w:t>
      </w:r>
      <w:r w:rsidR="00355B02">
        <w:rPr>
          <w:rFonts w:ascii="Helvetica Neue" w:eastAsia="Times New Roman" w:hAnsi="Helvetica Neue" w:cs="Times New Roman"/>
          <w:color w:val="3E3F3A"/>
          <w:sz w:val="21"/>
          <w:szCs w:val="21"/>
          <w:shd w:val="clear" w:color="auto" w:fill="FFFFFF"/>
          <w:lang w:val="en-CA"/>
        </w:rPr>
        <w:t xml:space="preserve"> at a global scale</w:t>
      </w:r>
      <w:r w:rsidR="00355B02" w:rsidRPr="00CF6618">
        <w:rPr>
          <w:rFonts w:ascii="Helvetica Neue" w:eastAsia="Times New Roman" w:hAnsi="Helvetica Neue" w:cs="Times New Roman"/>
          <w:color w:val="3E3F3A"/>
          <w:sz w:val="21"/>
          <w:szCs w:val="21"/>
          <w:shd w:val="clear" w:color="auto" w:fill="FFFFFF"/>
          <w:lang w:val="en-CA"/>
        </w:rPr>
        <w:t>, some corals have the capacity to be resilient to increasingly frequent mass-bleaching events (Hughes et al 2017).</w:t>
      </w:r>
    </w:p>
    <w:p w14:paraId="0ABF5A1C" w14:textId="77777777" w:rsidR="00CF6618"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p>
    <w:p w14:paraId="2EF08D4E" w14:textId="049D774B" w:rsidR="00B6105D" w:rsidRP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The symbiosis between coral and their single-celled</w:t>
      </w:r>
      <w:r w:rsidR="00C62FF3">
        <w:rPr>
          <w:rFonts w:ascii="Helvetica Neue" w:eastAsia="Times New Roman" w:hAnsi="Helvetica Neue" w:cs="Times New Roman"/>
          <w:color w:val="3E3F3A"/>
          <w:sz w:val="21"/>
          <w:szCs w:val="21"/>
          <w:shd w:val="clear" w:color="auto" w:fill="FFFFFF"/>
          <w:lang w:val="en-CA"/>
        </w:rPr>
        <w:t xml:space="preserve"> photosynthetic</w:t>
      </w:r>
      <w:r w:rsidRPr="00CF6618">
        <w:rPr>
          <w:rFonts w:ascii="Helvetica Neue" w:eastAsia="Times New Roman" w:hAnsi="Helvetica Neue" w:cs="Times New Roman"/>
          <w:color w:val="3E3F3A"/>
          <w:sz w:val="21"/>
          <w:szCs w:val="21"/>
          <w:shd w:val="clear" w:color="auto" w:fill="FFFFFF"/>
          <w:lang w:val="en-CA"/>
        </w:rPr>
        <w:t xml:space="preserve"> dinoflagellate symbionts,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is the foundation of </w:t>
      </w:r>
      <w:r w:rsidR="00FB0A4F">
        <w:rPr>
          <w:rFonts w:ascii="Helvetica Neue" w:eastAsia="Times New Roman" w:hAnsi="Helvetica Neue" w:cs="Times New Roman"/>
          <w:color w:val="3E3F3A"/>
          <w:sz w:val="21"/>
          <w:szCs w:val="21"/>
          <w:shd w:val="clear" w:color="auto" w:fill="FFFFFF"/>
          <w:lang w:val="en-CA"/>
        </w:rPr>
        <w:t xml:space="preserve">coral </w:t>
      </w:r>
      <w:r w:rsidRPr="00CF6618">
        <w:rPr>
          <w:rFonts w:ascii="Helvetica Neue" w:eastAsia="Times New Roman" w:hAnsi="Helvetica Neue" w:cs="Times New Roman"/>
          <w:color w:val="3E3F3A"/>
          <w:sz w:val="21"/>
          <w:szCs w:val="21"/>
          <w:shd w:val="clear" w:color="auto" w:fill="FFFFFF"/>
          <w:lang w:val="en-CA"/>
        </w:rPr>
        <w:t xml:space="preserve">reef ecosystems, supporting reef diversity and function </w:t>
      </w:r>
      <w:r w:rsidR="00046BBA">
        <w:rPr>
          <w:rFonts w:ascii="Helvetica Neue" w:eastAsia="Times New Roman" w:hAnsi="Helvetica Neue" w:cs="Times New Roman"/>
          <w:color w:val="3E3F3A"/>
          <w:sz w:val="21"/>
          <w:szCs w:val="21"/>
          <w:shd w:val="clear" w:color="auto" w:fill="FFFFFF"/>
          <w:lang w:val="en-CA"/>
        </w:rPr>
        <w:t>at a global scale</w:t>
      </w:r>
      <w:r w:rsidRPr="00CF6618">
        <w:rPr>
          <w:rFonts w:ascii="Helvetica Neue" w:eastAsia="Times New Roman" w:hAnsi="Helvetica Neue" w:cs="Times New Roman"/>
          <w:color w:val="3E3F3A"/>
          <w:sz w:val="21"/>
          <w:szCs w:val="21"/>
          <w:shd w:val="clear" w:color="auto" w:fill="FFFFFF"/>
          <w:lang w:val="en-CA"/>
        </w:rPr>
        <w:t>. There is much genetic, functional, and response diversity within</w:t>
      </w:r>
      <w:r w:rsidR="00C62FF3">
        <w:rPr>
          <w:rFonts w:ascii="Helvetica Neue" w:eastAsia="Times New Roman" w:hAnsi="Helvetica Neue" w:cs="Times New Roman"/>
          <w:color w:val="3E3F3A"/>
          <w:sz w:val="21"/>
          <w:szCs w:val="21"/>
          <w:shd w:val="clear" w:color="auto" w:fill="FFFFFF"/>
          <w:lang w:val="en-CA"/>
        </w:rPr>
        <w:t xml:space="preserve"> the genus</w:t>
      </w:r>
      <w:r w:rsidRPr="00CF6618">
        <w:rPr>
          <w:rFonts w:ascii="Helvetica Neue" w:eastAsia="Times New Roman" w:hAnsi="Helvetica Neue" w:cs="Times New Roman"/>
          <w:color w:val="3E3F3A"/>
          <w:sz w:val="21"/>
          <w:szCs w:val="21"/>
          <w:shd w:val="clear" w:color="auto" w:fill="FFFFFF"/>
          <w:lang w:val="en-CA"/>
        </w:rPr>
        <w:t xml:space="preserve">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The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w:t>
      </w:r>
      <w:r w:rsidR="00C62FF3">
        <w:rPr>
          <w:rFonts w:ascii="Helvetica Neue" w:eastAsia="Times New Roman" w:hAnsi="Helvetica Neue" w:cs="Times New Roman"/>
          <w:color w:val="3E3F3A"/>
          <w:sz w:val="21"/>
          <w:szCs w:val="21"/>
          <w:shd w:val="clear" w:color="auto" w:fill="FFFFFF"/>
          <w:lang w:val="en-CA"/>
        </w:rPr>
        <w:t xml:space="preserve">genus is divided into nine functionally distinct </w:t>
      </w:r>
      <w:r w:rsidR="00B942AE" w:rsidRPr="00CF6618">
        <w:rPr>
          <w:rFonts w:ascii="Helvetica Neue" w:eastAsia="Times New Roman" w:hAnsi="Helvetica Neue" w:cs="Times New Roman"/>
          <w:color w:val="3E3F3A"/>
          <w:sz w:val="21"/>
          <w:szCs w:val="21"/>
          <w:shd w:val="clear" w:color="auto" w:fill="FFFFFF"/>
          <w:lang w:val="en-CA"/>
        </w:rPr>
        <w:t xml:space="preserve">clades [@Stat2008-hk], and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associations can range from mutualistic to neutral to parasitic based on </w:t>
      </w:r>
      <w:r w:rsidR="00B942AE" w:rsidRPr="00046BBA">
        <w:rPr>
          <w:rFonts w:ascii="Helvetica Neue" w:eastAsia="Times New Roman" w:hAnsi="Helvetica Neue" w:cs="Times New Roman"/>
          <w:i/>
          <w:color w:val="3E3F3A"/>
          <w:sz w:val="21"/>
          <w:szCs w:val="21"/>
          <w:shd w:val="clear" w:color="auto" w:fill="FFFFFF"/>
          <w:lang w:val="en-CA"/>
        </w:rPr>
        <w:t>Symbiodinium</w:t>
      </w:r>
      <w:r w:rsidR="00B942AE" w:rsidRPr="00CF6618">
        <w:rPr>
          <w:rFonts w:ascii="Helvetica Neue" w:eastAsia="Times New Roman" w:hAnsi="Helvetica Neue" w:cs="Times New Roman"/>
          <w:color w:val="3E3F3A"/>
          <w:sz w:val="21"/>
          <w:szCs w:val="21"/>
          <w:shd w:val="clear" w:color="auto" w:fill="FFFFFF"/>
          <w:lang w:val="en-CA"/>
        </w:rPr>
        <w:t xml:space="preserve"> type as well as environmental conditions [@Lesser2013-dj].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w:t>
      </w:r>
      <w:r w:rsidR="00C62FF3">
        <w:rPr>
          <w:rFonts w:ascii="Helvetica Neue" w:eastAsia="Times New Roman" w:hAnsi="Helvetica Neue" w:cs="Times New Roman"/>
          <w:color w:val="3E3F3A"/>
          <w:sz w:val="21"/>
          <w:szCs w:val="21"/>
          <w:shd w:val="clear" w:color="auto" w:fill="FFFFFF"/>
          <w:lang w:val="en-CA"/>
        </w:rPr>
        <w:t xml:space="preserve"> (a subdivision of clades)</w:t>
      </w:r>
      <w:r w:rsidRPr="00CF6618">
        <w:rPr>
          <w:rFonts w:ascii="Helvetica Neue" w:eastAsia="Times New Roman" w:hAnsi="Helvetica Neue" w:cs="Times New Roman"/>
          <w:color w:val="3E3F3A"/>
          <w:sz w:val="21"/>
          <w:szCs w:val="21"/>
          <w:shd w:val="clear" w:color="auto" w:fill="FFFFFF"/>
          <w:lang w:val="en-CA"/>
        </w:rPr>
        <w:t xml:space="preserve">, considered putative species [@Pochon2010-jm], have distinct geographic distributions, host associations, and environmental optima [@Fabina2012-mm]. </w:t>
      </w:r>
      <w:r w:rsidR="00C62FF3">
        <w:rPr>
          <w:rFonts w:ascii="Helvetica Neue" w:eastAsia="Times New Roman" w:hAnsi="Helvetica Neue" w:cs="Times New Roman"/>
          <w:color w:val="3E3F3A"/>
          <w:sz w:val="21"/>
          <w:szCs w:val="21"/>
          <w:shd w:val="clear" w:color="auto" w:fill="FFFFFF"/>
          <w:lang w:val="en-CA"/>
        </w:rPr>
        <w:t xml:space="preserve">NON SEQUITIR HERE… </w:t>
      </w:r>
      <w:r w:rsidRPr="00CF6618">
        <w:rPr>
          <w:rFonts w:ascii="Helvetica Neue" w:eastAsia="Times New Roman" w:hAnsi="Helvetica Neue" w:cs="Times New Roman"/>
          <w:color w:val="3E3F3A"/>
          <w:sz w:val="21"/>
          <w:szCs w:val="21"/>
          <w:shd w:val="clear" w:color="auto" w:fill="FFFFFF"/>
          <w:lang w:val="en-CA"/>
        </w:rPr>
        <w:t xml:space="preserve">Recent advances in next-generation sequencing techniques have revealed cryptic genetic diversity within symbiotic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[@Quigley2014-zj; @Arif2014-kx; @Green2014-az], and has allowed for long-term genetic and ecological comparisons of symbiont community structure [@</w:t>
      </w:r>
      <w:proofErr w:type="spellStart"/>
      <w:r w:rsidRPr="00CF6618">
        <w:rPr>
          <w:rFonts w:ascii="Helvetica Neue" w:eastAsia="Times New Roman" w:hAnsi="Helvetica Neue" w:cs="Times New Roman"/>
          <w:color w:val="3E3F3A"/>
          <w:sz w:val="21"/>
          <w:szCs w:val="21"/>
          <w:shd w:val="clear" w:color="auto" w:fill="FFFFFF"/>
          <w:lang w:val="en-CA"/>
        </w:rPr>
        <w:t>Edmunds_undated-fd</w:t>
      </w:r>
      <w:proofErr w:type="spellEnd"/>
      <w:r w:rsidRPr="00CF6618">
        <w:rPr>
          <w:rFonts w:ascii="Helvetica Neue" w:eastAsia="Times New Roman" w:hAnsi="Helvetica Neue" w:cs="Times New Roman"/>
          <w:color w:val="3E3F3A"/>
          <w:sz w:val="21"/>
          <w:szCs w:val="21"/>
          <w:shd w:val="clear" w:color="auto" w:fill="FFFFFF"/>
          <w:lang w:val="en-CA"/>
        </w:rPr>
        <w:t xml:space="preserve">].  </w:t>
      </w:r>
    </w:p>
    <w:p w14:paraId="2A3BE23F" w14:textId="77777777" w:rsidR="00B42190" w:rsidRDefault="00B42190" w:rsidP="00B42190">
      <w:pPr>
        <w:spacing w:line="480" w:lineRule="auto"/>
        <w:rPr>
          <w:rFonts w:ascii="Helvetica Neue" w:eastAsia="Times New Roman" w:hAnsi="Helvetica Neue" w:cs="Times New Roman"/>
          <w:color w:val="3E3F3A"/>
          <w:sz w:val="21"/>
          <w:szCs w:val="21"/>
          <w:shd w:val="clear" w:color="auto" w:fill="FFFFFF"/>
          <w:lang w:val="en-CA"/>
        </w:rPr>
      </w:pPr>
    </w:p>
    <w:p w14:paraId="290EB33A" w14:textId="3B22D27B" w:rsidR="00B42190" w:rsidRPr="00CF6618" w:rsidRDefault="00C62FF3" w:rsidP="00B4219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STILL NOT A SMOOTH TRANSITION HERE. </w:t>
      </w:r>
      <w:r w:rsidR="00B42190" w:rsidRPr="00CF6618">
        <w:rPr>
          <w:rFonts w:ascii="Helvetica Neue" w:eastAsia="Times New Roman" w:hAnsi="Helvetica Neue" w:cs="Times New Roman"/>
          <w:color w:val="3E3F3A"/>
          <w:sz w:val="21"/>
          <w:szCs w:val="21"/>
          <w:shd w:val="clear" w:color="auto" w:fill="FFFFFF"/>
          <w:lang w:val="en-CA"/>
        </w:rPr>
        <w:t>Here we show that despite</w:t>
      </w:r>
      <w:r>
        <w:rPr>
          <w:rFonts w:ascii="Helvetica Neue" w:eastAsia="Times New Roman" w:hAnsi="Helvetica Neue" w:cs="Times New Roman"/>
          <w:color w:val="3E3F3A"/>
          <w:sz w:val="21"/>
          <w:szCs w:val="21"/>
          <w:shd w:val="clear" w:color="auto" w:fill="FFFFFF"/>
          <w:lang w:val="en-CA"/>
        </w:rPr>
        <w:t xml:space="preserve"> the</w:t>
      </w:r>
      <w:r w:rsidR="00B42190" w:rsidRPr="00CF6618">
        <w:rPr>
          <w:rFonts w:ascii="Helvetica Neue" w:eastAsia="Times New Roman" w:hAnsi="Helvetica Neue" w:cs="Times New Roman"/>
          <w:color w:val="3E3F3A"/>
          <w:sz w:val="21"/>
          <w:szCs w:val="21"/>
          <w:shd w:val="clear" w:color="auto" w:fill="FFFFFF"/>
          <w:lang w:val="en-CA"/>
        </w:rPr>
        <w:t xml:space="preserve"> unprecedented heat stress</w:t>
      </w:r>
      <w:r>
        <w:rPr>
          <w:rFonts w:ascii="Helvetica Neue" w:eastAsia="Times New Roman" w:hAnsi="Helvetica Neue" w:cs="Times New Roman"/>
          <w:color w:val="3E3F3A"/>
          <w:sz w:val="21"/>
          <w:szCs w:val="21"/>
          <w:shd w:val="clear" w:color="auto" w:fill="FFFFFF"/>
          <w:lang w:val="en-CA"/>
        </w:rPr>
        <w:t xml:space="preserve"> that occurred during the 2015-2016 El Niño event</w:t>
      </w:r>
      <w:r w:rsidR="00B42190" w:rsidRPr="00CF6618">
        <w:rPr>
          <w:rFonts w:ascii="Helvetica Neue" w:eastAsia="Times New Roman" w:hAnsi="Helvetica Neue" w:cs="Times New Roman"/>
          <w:color w:val="3E3F3A"/>
          <w:sz w:val="21"/>
          <w:szCs w:val="21"/>
          <w:shd w:val="clear" w:color="auto" w:fill="FFFFFF"/>
          <w:lang w:val="en-CA"/>
        </w:rPr>
        <w:t>, some corals exhibited resilience and survived</w:t>
      </w:r>
      <w:r w:rsidR="00B42190">
        <w:rPr>
          <w:rFonts w:ascii="Helvetica Neue" w:eastAsia="Times New Roman" w:hAnsi="Helvetica Neue" w:cs="Times New Roman"/>
          <w:color w:val="3E3F3A"/>
          <w:sz w:val="21"/>
          <w:szCs w:val="21"/>
          <w:shd w:val="clear" w:color="auto" w:fill="FFFFFF"/>
          <w:lang w:val="en-CA"/>
        </w:rPr>
        <w:t xml:space="preserve"> (Figure 1)</w:t>
      </w:r>
      <w:r w:rsidR="00B42190" w:rsidRPr="00CF6618">
        <w:rPr>
          <w:rFonts w:ascii="Helvetica Neue" w:eastAsia="Times New Roman" w:hAnsi="Helvetica Neue" w:cs="Times New Roman"/>
          <w:color w:val="3E3F3A"/>
          <w:sz w:val="21"/>
          <w:szCs w:val="21"/>
          <w:shd w:val="clear" w:color="auto" w:fill="FFFFFF"/>
          <w:lang w:val="en-CA"/>
        </w:rPr>
        <w:t>. Our study location, Kiritimati Atoll (Christmas Island, Kiribati, Central Equatorial Pacific, Coordinates: 2</w:t>
      </w:r>
      <w:r>
        <w:rPr>
          <w:rFonts w:ascii="Helvetica Neue" w:eastAsia="Times New Roman" w:hAnsi="Helvetica Neue" w:cs="Times New Roman"/>
          <w:color w:val="3E3F3A"/>
          <w:sz w:val="21"/>
          <w:szCs w:val="21"/>
          <w:shd w:val="clear" w:color="auto" w:fill="FFFFFF"/>
          <w:lang w:val="en-CA"/>
        </w:rPr>
        <w:t>.0</w:t>
      </w:r>
      <w:r w:rsidR="00B42190" w:rsidRPr="00CF6618">
        <w:rPr>
          <w:rFonts w:ascii="Helvetica Neue" w:eastAsia="Times New Roman" w:hAnsi="Helvetica Neue" w:cs="Times New Roman"/>
          <w:color w:val="3E3F3A"/>
          <w:sz w:val="21"/>
          <w:szCs w:val="21"/>
          <w:shd w:val="clear" w:color="auto" w:fill="FFFFFF"/>
          <w:lang w:val="en-CA"/>
        </w:rPr>
        <w:t xml:space="preserve">, -157.4), was at the epicenter of this extreme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Thermal anomalies were severe on Kiritimati, rapidly exceeding NOAA Coral Reef Watch's Coral Bleaching Alert Level 1 and Alert Level 2 thresholds, reaching an unprecedented (@Hoegh-Guldberg2011-sl) 25.7 DHW over a year-long bleaching event, demolishing most of the reef (</w:t>
      </w:r>
      <w:r w:rsidR="00B42190">
        <w:rPr>
          <w:rFonts w:ascii="Helvetica Neue" w:eastAsia="Times New Roman" w:hAnsi="Helvetica Neue" w:cs="Times New Roman"/>
          <w:color w:val="3E3F3A"/>
          <w:sz w:val="21"/>
          <w:szCs w:val="21"/>
          <w:shd w:val="clear" w:color="auto" w:fill="FFFFFF"/>
          <w:lang w:val="en-CA"/>
        </w:rPr>
        <w:t xml:space="preserve">Figure 1a, </w:t>
      </w:r>
      <w:r w:rsidR="00B42190" w:rsidRPr="00CF6618">
        <w:rPr>
          <w:rFonts w:ascii="Helvetica Neue" w:eastAsia="Times New Roman" w:hAnsi="Helvetica Neue" w:cs="Times New Roman"/>
          <w:color w:val="3E3F3A"/>
          <w:sz w:val="21"/>
          <w:szCs w:val="21"/>
          <w:shd w:val="clear" w:color="auto" w:fill="FFFFFF"/>
          <w:lang w:val="en-CA"/>
        </w:rPr>
        <w:t>@</w:t>
      </w:r>
      <w:proofErr w:type="spellStart"/>
      <w:r w:rsidR="00B42190" w:rsidRPr="00CF6618">
        <w:rPr>
          <w:rFonts w:ascii="Helvetica Neue" w:eastAsia="Times New Roman" w:hAnsi="Helvetica Neue" w:cs="Times New Roman"/>
          <w:color w:val="3E3F3A"/>
          <w:sz w:val="21"/>
          <w:szCs w:val="21"/>
          <w:shd w:val="clear" w:color="auto" w:fill="FFFFFF"/>
          <w:lang w:val="en-CA"/>
        </w:rPr>
        <w:t>Baum_inprep</w:t>
      </w:r>
      <w:proofErr w:type="spellEnd"/>
      <w:r w:rsidR="00B42190" w:rsidRPr="00CF6618">
        <w:rPr>
          <w:rFonts w:ascii="Helvetica Neue" w:eastAsia="Times New Roman" w:hAnsi="Helvetica Neue" w:cs="Times New Roman"/>
          <w:color w:val="3E3F3A"/>
          <w:sz w:val="21"/>
          <w:szCs w:val="21"/>
          <w:shd w:val="clear" w:color="auto" w:fill="FFFFFF"/>
          <w:lang w:val="en-CA"/>
        </w:rPr>
        <w:t xml:space="preserve">). Here, we assess coral symbiosis and survival during the massive 2015/2016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We tagged, sampled, and photographed the same coral colonies before, during, and immediately after the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We </w:t>
      </w:r>
      <w:r w:rsidR="00B42190">
        <w:rPr>
          <w:rFonts w:ascii="Helvetica Neue" w:eastAsia="Times New Roman" w:hAnsi="Helvetica Neue" w:cs="Times New Roman"/>
          <w:color w:val="3E3F3A"/>
          <w:sz w:val="21"/>
          <w:szCs w:val="21"/>
          <w:shd w:val="clear" w:color="auto" w:fill="FFFFFF"/>
          <w:lang w:val="en-CA"/>
        </w:rPr>
        <w:t>determined</w:t>
      </w:r>
      <w:r w:rsidR="00B42190" w:rsidRPr="00CF6618">
        <w:rPr>
          <w:rFonts w:ascii="Helvetica Neue" w:eastAsia="Times New Roman" w:hAnsi="Helvetica Neue" w:cs="Times New Roman"/>
          <w:color w:val="3E3F3A"/>
          <w:sz w:val="21"/>
          <w:szCs w:val="21"/>
          <w:shd w:val="clear" w:color="auto" w:fill="FFFFFF"/>
          <w:lang w:val="en-CA"/>
        </w:rPr>
        <w:t xml:space="preserve"> bleaching condition and survival for each coral colony, and used Illumina </w:t>
      </w:r>
      <w:proofErr w:type="spellStart"/>
      <w:r w:rsidR="00B42190" w:rsidRPr="00CF6618">
        <w:rPr>
          <w:rFonts w:ascii="Helvetica Neue" w:eastAsia="Times New Roman" w:hAnsi="Helvetica Neue" w:cs="Times New Roman"/>
          <w:color w:val="3E3F3A"/>
          <w:sz w:val="21"/>
          <w:szCs w:val="21"/>
          <w:shd w:val="clear" w:color="auto" w:fill="FFFFFF"/>
          <w:lang w:val="en-CA"/>
        </w:rPr>
        <w:t>MiSeq</w:t>
      </w:r>
      <w:proofErr w:type="spellEnd"/>
      <w:r w:rsidR="00B42190" w:rsidRPr="00CF6618">
        <w:rPr>
          <w:rFonts w:ascii="Helvetica Neue" w:eastAsia="Times New Roman" w:hAnsi="Helvetica Neue" w:cs="Times New Roman"/>
          <w:color w:val="3E3F3A"/>
          <w:sz w:val="21"/>
          <w:szCs w:val="21"/>
          <w:shd w:val="clear" w:color="auto" w:fill="FFFFFF"/>
          <w:lang w:val="en-CA"/>
        </w:rPr>
        <w:t xml:space="preserve"> ITS</w:t>
      </w:r>
      <w:r w:rsidR="00D64E8C">
        <w:rPr>
          <w:rFonts w:ascii="Helvetica Neue" w:eastAsia="Times New Roman" w:hAnsi="Helvetica Neue" w:cs="Times New Roman"/>
          <w:color w:val="3E3F3A"/>
          <w:sz w:val="21"/>
          <w:szCs w:val="21"/>
          <w:shd w:val="clear" w:color="auto" w:fill="FFFFFF"/>
          <w:lang w:val="en-CA"/>
        </w:rPr>
        <w:t>-</w:t>
      </w:r>
      <w:r w:rsidR="00B42190" w:rsidRPr="00CF6618">
        <w:rPr>
          <w:rFonts w:ascii="Helvetica Neue" w:eastAsia="Times New Roman" w:hAnsi="Helvetica Neue" w:cs="Times New Roman"/>
          <w:color w:val="3E3F3A"/>
          <w:sz w:val="21"/>
          <w:szCs w:val="21"/>
          <w:shd w:val="clear" w:color="auto" w:fill="FFFFFF"/>
          <w:lang w:val="en-CA"/>
        </w:rPr>
        <w:t xml:space="preserve">2 amplicon sequencing and 97% *de novo* OTU clustering to evaluate changes in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structure. To investigate mechanisms underlying the ability of these corals to not only survive a year of continuous heat stress, but to recover in the interim, we assessed the relationship between human disturbance, pre-bleaching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structure, and coral survival, as well as the timing of </w:t>
      </w:r>
      <w:r w:rsidR="00B42190" w:rsidRPr="00046BBA">
        <w:rPr>
          <w:rFonts w:ascii="Helvetica Neue" w:eastAsia="Times New Roman" w:hAnsi="Helvetica Neue" w:cs="Times New Roman"/>
          <w:i/>
          <w:color w:val="3E3F3A"/>
          <w:sz w:val="21"/>
          <w:szCs w:val="21"/>
          <w:shd w:val="clear" w:color="auto" w:fill="FFFFFF"/>
          <w:lang w:val="en-CA"/>
        </w:rPr>
        <w:t>Symbiodinium</w:t>
      </w:r>
      <w:r w:rsidR="00B42190" w:rsidRPr="00CF6618">
        <w:rPr>
          <w:rFonts w:ascii="Helvetica Neue" w:eastAsia="Times New Roman" w:hAnsi="Helvetica Neue" w:cs="Times New Roman"/>
          <w:color w:val="3E3F3A"/>
          <w:sz w:val="21"/>
          <w:szCs w:val="21"/>
          <w:shd w:val="clear" w:color="auto" w:fill="FFFFFF"/>
          <w:lang w:val="en-CA"/>
        </w:rPr>
        <w:t xml:space="preserve"> community shifts throughout this El </w:t>
      </w:r>
      <w:r w:rsidR="00B42190">
        <w:rPr>
          <w:rFonts w:ascii="Helvetica Neue" w:eastAsia="Times New Roman" w:hAnsi="Helvetica Neue" w:cs="Times New Roman"/>
          <w:color w:val="3E3F3A"/>
          <w:sz w:val="21"/>
          <w:szCs w:val="21"/>
          <w:shd w:val="clear" w:color="auto" w:fill="FFFFFF"/>
          <w:lang w:val="en-CA"/>
        </w:rPr>
        <w:t>Niño</w:t>
      </w:r>
      <w:r w:rsidR="00B42190" w:rsidRPr="00CF6618">
        <w:rPr>
          <w:rFonts w:ascii="Helvetica Neue" w:eastAsia="Times New Roman" w:hAnsi="Helvetica Neue" w:cs="Times New Roman"/>
          <w:color w:val="3E3F3A"/>
          <w:sz w:val="21"/>
          <w:szCs w:val="21"/>
          <w:shd w:val="clear" w:color="auto" w:fill="FFFFFF"/>
          <w:lang w:val="en-CA"/>
        </w:rPr>
        <w:t xml:space="preserve"> event. </w:t>
      </w:r>
    </w:p>
    <w:p w14:paraId="3FBFA2AA" w14:textId="77777777" w:rsidR="00C62FF3" w:rsidRPr="00CF6618" w:rsidRDefault="00C62FF3" w:rsidP="00C62FF3">
      <w:pPr>
        <w:spacing w:line="480" w:lineRule="auto"/>
        <w:rPr>
          <w:rFonts w:ascii="Helvetica Neue" w:eastAsia="Times New Roman" w:hAnsi="Helvetica Neue" w:cs="Times New Roman"/>
          <w:color w:val="3E3F3A"/>
          <w:sz w:val="21"/>
          <w:szCs w:val="21"/>
          <w:shd w:val="clear" w:color="auto" w:fill="FFFFFF"/>
          <w:lang w:val="en-CA"/>
        </w:rPr>
      </w:pPr>
    </w:p>
    <w:p w14:paraId="0B92395D" w14:textId="76332A5F" w:rsidR="00C62FF3" w:rsidRDefault="00C62FF3" w:rsidP="00C62FF3">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lastRenderedPageBreak/>
        <w:t>The current paradigm of coral bleaching and resilience is that as environmental stress (such as warming) increases, corals begin to lose their obligate symbionts (</w:t>
      </w:r>
      <w:r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and "bleach" [@Gates1992-ew; @Douglas2003-nr]. Thermal stress is the primary cause for coral bleaching, and extreme or long-lasting warming causes a complete breakdown of </w:t>
      </w:r>
      <w:r w:rsidR="002A0DC1">
        <w:rPr>
          <w:rFonts w:ascii="Helvetica Neue" w:eastAsia="Times New Roman" w:hAnsi="Helvetica Neue" w:cs="Times New Roman"/>
          <w:color w:val="3E3F3A"/>
          <w:sz w:val="21"/>
          <w:szCs w:val="21"/>
          <w:shd w:val="clear" w:color="auto" w:fill="FFFFFF"/>
          <w:lang w:val="en-CA"/>
        </w:rPr>
        <w:t>symbiosi</w:t>
      </w:r>
      <w:r w:rsidRPr="00CF6618">
        <w:rPr>
          <w:rFonts w:ascii="Helvetica Neue" w:eastAsia="Times New Roman" w:hAnsi="Helvetica Neue" w:cs="Times New Roman"/>
          <w:color w:val="3E3F3A"/>
          <w:sz w:val="21"/>
          <w:szCs w:val="21"/>
          <w:shd w:val="clear" w:color="auto" w:fill="FFFFFF"/>
          <w:lang w:val="en-CA"/>
        </w:rPr>
        <w:t xml:space="preserve">s, leading to expulsion of all (or nearly all) </w:t>
      </w:r>
      <w:r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from the coral host tissue, </w:t>
      </w:r>
      <w:r w:rsidR="002A0DC1">
        <w:rPr>
          <w:rFonts w:ascii="Helvetica Neue" w:eastAsia="Times New Roman" w:hAnsi="Helvetica Neue" w:cs="Times New Roman"/>
          <w:color w:val="3E3F3A"/>
          <w:sz w:val="21"/>
          <w:szCs w:val="21"/>
          <w:shd w:val="clear" w:color="auto" w:fill="FFFFFF"/>
          <w:lang w:val="en-CA"/>
        </w:rPr>
        <w:t xml:space="preserve">often leading to coral </w:t>
      </w:r>
      <w:r w:rsidRPr="00CF6618">
        <w:rPr>
          <w:rFonts w:ascii="Helvetica Neue" w:eastAsia="Times New Roman" w:hAnsi="Helvetica Neue" w:cs="Times New Roman"/>
          <w:color w:val="3E3F3A"/>
          <w:sz w:val="21"/>
          <w:szCs w:val="21"/>
          <w:shd w:val="clear" w:color="auto" w:fill="FFFFFF"/>
          <w:lang w:val="en-CA"/>
        </w:rPr>
        <w:t xml:space="preserve">mortality [@Hoegh-Guldberg1999-rb]. During bleaching, there is a window for recovery, that is, a certain amount of time during which the warming must cease and conditions must return to normal so that the coral can regain its symbionts. If the window for recovery passes without amelioration of environmental conditions, the coral will starve and die. (Cunning et al 2016, Putnam et al 2017). </w:t>
      </w:r>
      <w:r w:rsidR="002A0DC1">
        <w:rPr>
          <w:rFonts w:ascii="Helvetica Neue" w:eastAsia="Times New Roman" w:hAnsi="Helvetica Neue" w:cs="Times New Roman"/>
          <w:color w:val="3E3F3A"/>
          <w:sz w:val="21"/>
          <w:szCs w:val="21"/>
          <w:shd w:val="clear" w:color="auto" w:fill="FFFFFF"/>
          <w:lang w:val="en-CA"/>
        </w:rPr>
        <w:t xml:space="preserve">NEED BETTER SEGUE HERE </w:t>
      </w:r>
      <w:r w:rsidRPr="00CF6618">
        <w:rPr>
          <w:rFonts w:ascii="Helvetica Neue" w:eastAsia="Times New Roman" w:hAnsi="Helvetica Neue" w:cs="Times New Roman"/>
          <w:color w:val="3E3F3A"/>
          <w:sz w:val="21"/>
          <w:szCs w:val="21"/>
          <w:shd w:val="clear" w:color="auto" w:fill="FFFFFF"/>
          <w:lang w:val="en-CA"/>
        </w:rPr>
        <w:t xml:space="preserve">Survival through such an extreme heat event provides an exceptional opportunity to understand how some corals can withstand intense heat stress, and how corals in general might survive long-term warming. Remarkably, we find that some coral colonies </w:t>
      </w:r>
      <w:proofErr w:type="gramStart"/>
      <w:r w:rsidRPr="00CF6618">
        <w:rPr>
          <w:rFonts w:ascii="Helvetica Neue" w:eastAsia="Times New Roman" w:hAnsi="Helvetica Neue" w:cs="Times New Roman"/>
          <w:color w:val="3E3F3A"/>
          <w:sz w:val="21"/>
          <w:szCs w:val="21"/>
          <w:shd w:val="clear" w:color="auto" w:fill="FFFFFF"/>
          <w:lang w:val="en-CA"/>
        </w:rPr>
        <w:t>were able to</w:t>
      </w:r>
      <w:proofErr w:type="gramEnd"/>
      <w:r w:rsidRPr="00CF6618">
        <w:rPr>
          <w:rFonts w:ascii="Helvetica Neue" w:eastAsia="Times New Roman" w:hAnsi="Helvetica Neue" w:cs="Times New Roman"/>
          <w:color w:val="3E3F3A"/>
          <w:sz w:val="21"/>
          <w:szCs w:val="21"/>
          <w:shd w:val="clear" w:color="auto" w:fill="FFFFFF"/>
          <w:lang w:val="en-CA"/>
        </w:rPr>
        <w:t xml:space="preserve"> survive this prolonged heat stress by regaining their symbionts</w:t>
      </w:r>
      <w:r w:rsidR="002A0DC1">
        <w:rPr>
          <w:rFonts w:ascii="Helvetica Neue" w:eastAsia="Times New Roman" w:hAnsi="Helvetica Neue" w:cs="Times New Roman"/>
          <w:color w:val="3E3F3A"/>
          <w:sz w:val="21"/>
          <w:szCs w:val="21"/>
          <w:shd w:val="clear" w:color="auto" w:fill="FFFFFF"/>
          <w:lang w:val="en-CA"/>
        </w:rPr>
        <w:t xml:space="preserve"> after XX months of heat stress</w:t>
      </w:r>
      <w:r w:rsidRPr="00CF6618">
        <w:rPr>
          <w:rFonts w:ascii="Helvetica Neue" w:eastAsia="Times New Roman" w:hAnsi="Helvetica Neue" w:cs="Times New Roman"/>
          <w:color w:val="3E3F3A"/>
          <w:sz w:val="21"/>
          <w:szCs w:val="21"/>
          <w:shd w:val="clear" w:color="auto" w:fill="FFFFFF"/>
          <w:lang w:val="en-CA"/>
        </w:rPr>
        <w:t xml:space="preserve"> while te</w:t>
      </w:r>
      <w:r w:rsidR="002A0DC1">
        <w:rPr>
          <w:rFonts w:ascii="Helvetica Neue" w:eastAsia="Times New Roman" w:hAnsi="Helvetica Neue" w:cs="Times New Roman"/>
          <w:color w:val="3E3F3A"/>
          <w:sz w:val="21"/>
          <w:szCs w:val="21"/>
          <w:shd w:val="clear" w:color="auto" w:fill="FFFFFF"/>
          <w:lang w:val="en-CA"/>
        </w:rPr>
        <w:t xml:space="preserve">mperatures were still elevated. </w:t>
      </w:r>
      <w:r w:rsidRPr="004B1E34">
        <w:rPr>
          <w:rFonts w:ascii="Helvetica Neue" w:eastAsia="Times New Roman" w:hAnsi="Helvetica Neue" w:cs="Times New Roman"/>
          <w:color w:val="3E3F3A"/>
          <w:sz w:val="21"/>
          <w:szCs w:val="21"/>
          <w:shd w:val="clear" w:color="auto" w:fill="FFFFFF"/>
          <w:lang w:val="en-CA"/>
        </w:rPr>
        <w:t xml:space="preserve">Here, we </w:t>
      </w:r>
      <w:r>
        <w:rPr>
          <w:rFonts w:ascii="Helvetica Neue" w:eastAsia="Times New Roman" w:hAnsi="Helvetica Neue" w:cs="Times New Roman"/>
          <w:color w:val="3E3F3A"/>
          <w:sz w:val="21"/>
          <w:szCs w:val="21"/>
          <w:shd w:val="clear" w:color="auto" w:fill="FFFFFF"/>
          <w:lang w:val="en-CA"/>
        </w:rPr>
        <w:t>provide the first evidence</w:t>
      </w:r>
      <w:r w:rsidRPr="004B1E34">
        <w:rPr>
          <w:rFonts w:ascii="Helvetica Neue" w:eastAsia="Times New Roman" w:hAnsi="Helvetica Neue" w:cs="Times New Roman"/>
          <w:color w:val="3E3F3A"/>
          <w:sz w:val="21"/>
          <w:szCs w:val="21"/>
          <w:shd w:val="clear" w:color="auto" w:fill="FFFFFF"/>
          <w:lang w:val="en-CA"/>
        </w:rPr>
        <w:t xml:space="preserve"> that corals have the capacity to </w:t>
      </w:r>
      <w:r w:rsidR="002A0DC1">
        <w:rPr>
          <w:rFonts w:ascii="Helvetica Neue" w:eastAsia="Times New Roman" w:hAnsi="Helvetica Neue" w:cs="Times New Roman"/>
          <w:color w:val="3E3F3A"/>
          <w:sz w:val="21"/>
          <w:szCs w:val="21"/>
          <w:shd w:val="clear" w:color="auto" w:fill="FFFFFF"/>
          <w:lang w:val="en-CA"/>
        </w:rPr>
        <w:t xml:space="preserve">not only survive, but to </w:t>
      </w:r>
      <w:r w:rsidRPr="004B1E34">
        <w:rPr>
          <w:rFonts w:ascii="Helvetica Neue" w:eastAsia="Times New Roman" w:hAnsi="Helvetica Neue" w:cs="Times New Roman"/>
          <w:color w:val="3E3F3A"/>
          <w:sz w:val="21"/>
          <w:szCs w:val="21"/>
          <w:shd w:val="clear" w:color="auto" w:fill="FFFFFF"/>
          <w:lang w:val="en-CA"/>
        </w:rPr>
        <w:t xml:space="preserve">regain their symbionts and </w:t>
      </w:r>
      <w:r>
        <w:rPr>
          <w:rFonts w:ascii="Helvetica Neue" w:eastAsia="Times New Roman" w:hAnsi="Helvetica Neue" w:cs="Times New Roman"/>
          <w:color w:val="3E3F3A"/>
          <w:sz w:val="21"/>
          <w:szCs w:val="21"/>
          <w:shd w:val="clear" w:color="auto" w:fill="FFFFFF"/>
          <w:lang w:val="en-CA"/>
        </w:rPr>
        <w:t xml:space="preserve">visibly </w:t>
      </w:r>
      <w:r w:rsidRPr="004B1E34">
        <w:rPr>
          <w:rFonts w:ascii="Helvetica Neue" w:eastAsia="Times New Roman" w:hAnsi="Helvetica Neue" w:cs="Times New Roman"/>
          <w:color w:val="3E3F3A"/>
          <w:sz w:val="21"/>
          <w:szCs w:val="21"/>
          <w:shd w:val="clear" w:color="auto" w:fill="FFFFFF"/>
          <w:lang w:val="en-CA"/>
        </w:rPr>
        <w:t xml:space="preserve">recover from bleaching while </w:t>
      </w:r>
      <w:r>
        <w:rPr>
          <w:rFonts w:ascii="Helvetica Neue" w:eastAsia="Times New Roman" w:hAnsi="Helvetica Neue" w:cs="Times New Roman"/>
          <w:color w:val="3E3F3A"/>
          <w:sz w:val="21"/>
          <w:szCs w:val="21"/>
          <w:shd w:val="clear" w:color="auto" w:fill="FFFFFF"/>
          <w:lang w:val="en-CA"/>
        </w:rPr>
        <w:t>still under intense thermal stress</w:t>
      </w:r>
      <w:r w:rsidRPr="00CF6618">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(Figure 1b, 2ab)</w:t>
      </w:r>
      <w:r w:rsidRPr="00CF6618">
        <w:rPr>
          <w:rFonts w:ascii="Helvetica Neue" w:eastAsia="Times New Roman" w:hAnsi="Helvetica Neue" w:cs="Times New Roman"/>
          <w:color w:val="3E3F3A"/>
          <w:sz w:val="21"/>
          <w:szCs w:val="21"/>
          <w:shd w:val="clear" w:color="auto" w:fill="FFFFFF"/>
          <w:lang w:val="en-CA"/>
        </w:rPr>
        <w:t>. These corals (</w:t>
      </w:r>
      <w:proofErr w:type="spellStart"/>
      <w:r w:rsidR="002A0DC1">
        <w:rPr>
          <w:rFonts w:ascii="Helvetica Neue" w:eastAsia="Times New Roman" w:hAnsi="Helvetica Neue" w:cs="Times New Roman"/>
          <w:color w:val="3E3F3A"/>
          <w:sz w:val="21"/>
          <w:szCs w:val="21"/>
          <w:shd w:val="clear" w:color="auto" w:fill="FFFFFF"/>
          <w:lang w:val="en-CA"/>
        </w:rPr>
        <w:t>Scleractinia</w:t>
      </w:r>
      <w:proofErr w:type="spellEnd"/>
      <w:r w:rsidR="002A0DC1">
        <w:rPr>
          <w:rFonts w:ascii="Helvetica Neue" w:eastAsia="Times New Roman" w:hAnsi="Helvetica Neue" w:cs="Times New Roman"/>
          <w:color w:val="3E3F3A"/>
          <w:sz w:val="21"/>
          <w:szCs w:val="21"/>
          <w:shd w:val="clear" w:color="auto" w:fill="FFFFFF"/>
          <w:lang w:val="en-CA"/>
        </w:rPr>
        <w:t xml:space="preserve"> </w:t>
      </w:r>
      <w:r w:rsidRPr="00CF6618">
        <w:rPr>
          <w:rFonts w:ascii="Helvetica Neue" w:eastAsia="Times New Roman" w:hAnsi="Helvetica Neue" w:cs="Times New Roman"/>
          <w:color w:val="3E3F3A"/>
          <w:sz w:val="21"/>
          <w:szCs w:val="21"/>
          <w:shd w:val="clear" w:color="auto" w:fill="FFFFFF"/>
          <w:lang w:val="en-CA"/>
        </w:rPr>
        <w:t>f</w:t>
      </w:r>
      <w:r>
        <w:rPr>
          <w:rFonts w:ascii="Helvetica Neue" w:eastAsia="Times New Roman" w:hAnsi="Helvetica Neue" w:cs="Times New Roman"/>
          <w:color w:val="3E3F3A"/>
          <w:sz w:val="21"/>
          <w:szCs w:val="21"/>
          <w:shd w:val="clear" w:color="auto" w:fill="FFFFFF"/>
          <w:lang w:val="en-CA"/>
        </w:rPr>
        <w:t xml:space="preserve">amily </w:t>
      </w:r>
      <w:r w:rsidR="002A0DC1" w:rsidRPr="002A0DC1">
        <w:rPr>
          <w:rFonts w:ascii="Helvetica Neue" w:eastAsia="Times New Roman" w:hAnsi="Helvetica Neue" w:cs="Times New Roman"/>
          <w:color w:val="3E3F3A"/>
          <w:sz w:val="21"/>
          <w:szCs w:val="21"/>
          <w:shd w:val="clear" w:color="auto" w:fill="FFFFFF"/>
          <w:lang w:val="en-CA"/>
        </w:rPr>
        <w:t>Merulinidae</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i/>
          <w:color w:val="3E3F3A"/>
          <w:sz w:val="21"/>
          <w:szCs w:val="21"/>
          <w:shd w:val="clear" w:color="auto" w:fill="FFFFFF"/>
          <w:lang w:val="en-CA"/>
        </w:rPr>
        <w:t>Platygyra</w:t>
      </w:r>
      <w:r>
        <w:rPr>
          <w:rFonts w:ascii="Helvetica Neue" w:eastAsia="Times New Roman" w:hAnsi="Helvetica Neue" w:cs="Times New Roman"/>
          <w:color w:val="3E3F3A"/>
          <w:sz w:val="21"/>
          <w:szCs w:val="21"/>
          <w:shd w:val="clear" w:color="auto" w:fill="FFFFFF"/>
          <w:lang w:val="en-CA"/>
        </w:rPr>
        <w:t xml:space="preserve"> sp. and </w:t>
      </w:r>
      <w:r w:rsidRPr="0045051B">
        <w:rPr>
          <w:rFonts w:ascii="Helvetica Neue" w:eastAsia="Times New Roman" w:hAnsi="Helvetica Neue" w:cs="Times New Roman"/>
          <w:i/>
          <w:color w:val="3E3F3A"/>
          <w:sz w:val="21"/>
          <w:szCs w:val="21"/>
          <w:shd w:val="clear" w:color="auto" w:fill="FFFFFF"/>
          <w:lang w:val="en-CA"/>
        </w:rPr>
        <w:t>Favites</w:t>
      </w:r>
      <w:r w:rsidR="002A0DC1">
        <w:rPr>
          <w:rFonts w:ascii="Helvetica Neue" w:eastAsia="Times New Roman" w:hAnsi="Helvetica Neue" w:cs="Times New Roman"/>
          <w:color w:val="3E3F3A"/>
          <w:sz w:val="21"/>
          <w:szCs w:val="21"/>
          <w:shd w:val="clear" w:color="auto" w:fill="FFFFFF"/>
          <w:lang w:val="en-CA"/>
        </w:rPr>
        <w:t xml:space="preserve"> </w:t>
      </w:r>
      <w:r w:rsidR="002A0DC1" w:rsidRPr="002A0DC1">
        <w:rPr>
          <w:rFonts w:ascii="Helvetica Neue" w:eastAsia="Times New Roman" w:hAnsi="Helvetica Neue" w:cs="Times New Roman"/>
          <w:i/>
          <w:color w:val="3E3F3A"/>
          <w:sz w:val="21"/>
          <w:szCs w:val="21"/>
          <w:shd w:val="clear" w:color="auto" w:fill="FFFFFF"/>
          <w:lang w:val="en-CA"/>
        </w:rPr>
        <w:t>pentagona</w:t>
      </w:r>
      <w:r w:rsidRPr="00CF6618">
        <w:rPr>
          <w:rFonts w:ascii="Helvetica Neue" w:eastAsia="Times New Roman" w:hAnsi="Helvetica Neue" w:cs="Times New Roman"/>
          <w:color w:val="3E3F3A"/>
          <w:sz w:val="21"/>
          <w:szCs w:val="21"/>
          <w:shd w:val="clear" w:color="auto" w:fill="FFFFFF"/>
          <w:lang w:val="en-CA"/>
        </w:rPr>
        <w:t>) were bleached within two months of the onset of warming, but had visibly recovered after 10 consecutive months of intense warming (Fig. 1</w:t>
      </w:r>
      <w:proofErr w:type="gramStart"/>
      <w:r w:rsidRPr="00CF6618">
        <w:rPr>
          <w:rFonts w:ascii="Helvetica Neue" w:eastAsia="Times New Roman" w:hAnsi="Helvetica Neue" w:cs="Times New Roman"/>
          <w:color w:val="3E3F3A"/>
          <w:sz w:val="21"/>
          <w:szCs w:val="21"/>
          <w:shd w:val="clear" w:color="auto" w:fill="FFFFFF"/>
          <w:lang w:val="en-CA"/>
        </w:rPr>
        <w:t>).</w:t>
      </w:r>
      <w:r w:rsidR="002A0DC1">
        <w:rPr>
          <w:rFonts w:ascii="Helvetica Neue" w:eastAsia="Times New Roman" w:hAnsi="Helvetica Neue" w:cs="Times New Roman"/>
          <w:color w:val="3E3F3A"/>
          <w:sz w:val="21"/>
          <w:szCs w:val="21"/>
          <w:shd w:val="clear" w:color="auto" w:fill="FFFFFF"/>
          <w:lang w:val="en-CA"/>
        </w:rPr>
        <w:t>WRAP</w:t>
      </w:r>
      <w:proofErr w:type="gramEnd"/>
      <w:r w:rsidR="002A0DC1">
        <w:rPr>
          <w:rFonts w:ascii="Helvetica Neue" w:eastAsia="Times New Roman" w:hAnsi="Helvetica Neue" w:cs="Times New Roman"/>
          <w:color w:val="3E3F3A"/>
          <w:sz w:val="21"/>
          <w:szCs w:val="21"/>
          <w:shd w:val="clear" w:color="auto" w:fill="FFFFFF"/>
          <w:lang w:val="en-CA"/>
        </w:rPr>
        <w:t xml:space="preserve"> UP AND TIE TO SYMBIO COMMUNITY?</w:t>
      </w:r>
    </w:p>
    <w:p w14:paraId="0D54E9AC" w14:textId="792F5662" w:rsidR="004B1E34" w:rsidRPr="004B1E34" w:rsidRDefault="004B1E34" w:rsidP="00122A09">
      <w:pPr>
        <w:spacing w:line="480" w:lineRule="auto"/>
        <w:rPr>
          <w:rFonts w:ascii="Helvetica Neue" w:eastAsia="Times New Roman" w:hAnsi="Helvetica Neue" w:cs="Times New Roman"/>
          <w:color w:val="3E3F3A"/>
          <w:sz w:val="21"/>
          <w:szCs w:val="21"/>
          <w:shd w:val="clear" w:color="auto" w:fill="FFFFFF"/>
          <w:lang w:val="en-CA"/>
        </w:rPr>
      </w:pPr>
    </w:p>
    <w:p w14:paraId="63CE5472" w14:textId="77777777" w:rsidR="00C610A1"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0384FA07" w14:textId="37D28FE2" w:rsidR="00CF6618" w:rsidRDefault="00CF6618" w:rsidP="00CF6618">
      <w:pPr>
        <w:spacing w:line="480" w:lineRule="auto"/>
        <w:rPr>
          <w:rFonts w:ascii="Helvetica Neue" w:eastAsia="Times New Roman" w:hAnsi="Helvetica Neue" w:cs="Times New Roman"/>
          <w:color w:val="3E3F3A"/>
          <w:sz w:val="21"/>
          <w:szCs w:val="21"/>
          <w:shd w:val="clear" w:color="auto" w:fill="FFFFFF"/>
          <w:lang w:val="en-CA"/>
        </w:rPr>
      </w:pPr>
      <w:r w:rsidRPr="00CF6618">
        <w:rPr>
          <w:rFonts w:ascii="Helvetica Neue" w:eastAsia="Times New Roman" w:hAnsi="Helvetica Neue" w:cs="Times New Roman"/>
          <w:color w:val="3E3F3A"/>
          <w:sz w:val="21"/>
          <w:szCs w:val="21"/>
          <w:shd w:val="clear" w:color="auto" w:fill="FFFFFF"/>
          <w:lang w:val="en-CA"/>
        </w:rPr>
        <w:t xml:space="preserve">It is thought that corals may be able to survive thermal stress by changing their complement of symbionts to better suit environmental conditions. The adaptive bleaching hypothesis suggests that corals bleach to expel environmentally sub-optimal symbionts, followed by switching (picking up new symbionts from the environment) or shuffling (an internal change in dominant symbiont type or overall symbiont community structure) [@Buddemeier2004-se; @Buddemeier1993-sx; @Baker2001-vc; @Baker2003-ks]. There is evidence for both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shuffling (Rowan 2004) and switching [@Boulotte2016-dy]. However, what remains unclear is if and how frequently bleaching events can </w:t>
      </w:r>
      <w:proofErr w:type="gramStart"/>
      <w:r w:rsidRPr="00CF6618">
        <w:rPr>
          <w:rFonts w:ascii="Helvetica Neue" w:eastAsia="Times New Roman" w:hAnsi="Helvetica Neue" w:cs="Times New Roman"/>
          <w:color w:val="3E3F3A"/>
          <w:sz w:val="21"/>
          <w:szCs w:val="21"/>
          <w:shd w:val="clear" w:color="auto" w:fill="FFFFFF"/>
          <w:lang w:val="en-CA"/>
        </w:rPr>
        <w:t>actually be</w:t>
      </w:r>
      <w:proofErr w:type="gramEnd"/>
      <w:r w:rsidRPr="00CF6618">
        <w:rPr>
          <w:rFonts w:ascii="Helvetica Neue" w:eastAsia="Times New Roman" w:hAnsi="Helvetica Neue" w:cs="Times New Roman"/>
          <w:color w:val="3E3F3A"/>
          <w:sz w:val="21"/>
          <w:szCs w:val="21"/>
          <w:shd w:val="clear" w:color="auto" w:fill="FFFFFF"/>
          <w:lang w:val="en-CA"/>
        </w:rPr>
        <w:t xml:space="preserve"> considered adaptive. Changes in symbiotic function</w:t>
      </w:r>
      <w:r w:rsidR="00C62FF3">
        <w:rPr>
          <w:rFonts w:ascii="Helvetica Neue" w:eastAsia="Times New Roman" w:hAnsi="Helvetica Neue" w:cs="Times New Roman"/>
          <w:color w:val="3E3F3A"/>
          <w:sz w:val="21"/>
          <w:szCs w:val="21"/>
          <w:shd w:val="clear" w:color="auto" w:fill="FFFFFF"/>
          <w:lang w:val="en-CA"/>
        </w:rPr>
        <w:t xml:space="preserve"> ARE THESE + or </w:t>
      </w:r>
      <w:proofErr w:type="gramStart"/>
      <w:r w:rsidR="00C62FF3">
        <w:rPr>
          <w:rFonts w:ascii="Helvetica Neue" w:eastAsia="Times New Roman" w:hAnsi="Helvetica Neue" w:cs="Times New Roman"/>
          <w:color w:val="3E3F3A"/>
          <w:sz w:val="21"/>
          <w:szCs w:val="21"/>
          <w:shd w:val="clear" w:color="auto" w:fill="FFFFFF"/>
          <w:lang w:val="en-CA"/>
        </w:rPr>
        <w:t>- ?</w:t>
      </w:r>
      <w:proofErr w:type="gramEnd"/>
      <w:r w:rsidRPr="00CF6618">
        <w:rPr>
          <w:rFonts w:ascii="Helvetica Neue" w:eastAsia="Times New Roman" w:hAnsi="Helvetica Neue" w:cs="Times New Roman"/>
          <w:color w:val="3E3F3A"/>
          <w:sz w:val="21"/>
          <w:szCs w:val="21"/>
          <w:shd w:val="clear" w:color="auto" w:fill="FFFFFF"/>
          <w:lang w:val="en-CA"/>
        </w:rPr>
        <w:t xml:space="preserve"> have been demonstrated due to shifts in the dominant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clade</w:t>
      </w:r>
      <w:r w:rsidR="00C62FF3">
        <w:rPr>
          <w:rFonts w:ascii="Helvetica Neue" w:eastAsia="Times New Roman" w:hAnsi="Helvetica Neue" w:cs="Times New Roman"/>
          <w:color w:val="3E3F3A"/>
          <w:sz w:val="21"/>
          <w:szCs w:val="21"/>
          <w:shd w:val="clear" w:color="auto" w:fill="FFFFFF"/>
          <w:lang w:val="en-CA"/>
        </w:rPr>
        <w:t xml:space="preserve"> CAN I SAY SUCH AS C TO D?</w:t>
      </w:r>
      <w:r w:rsidRPr="00CF6618">
        <w:rPr>
          <w:rFonts w:ascii="Helvetica Neue" w:eastAsia="Times New Roman" w:hAnsi="Helvetica Neue" w:cs="Times New Roman"/>
          <w:color w:val="3E3F3A"/>
          <w:sz w:val="21"/>
          <w:szCs w:val="21"/>
          <w:shd w:val="clear" w:color="auto" w:fill="FFFFFF"/>
          <w:lang w:val="en-CA"/>
        </w:rPr>
        <w:t xml:space="preserve">, </w:t>
      </w:r>
      <w:r w:rsidR="00355B02">
        <w:rPr>
          <w:rFonts w:ascii="Helvetica Neue" w:eastAsia="Times New Roman" w:hAnsi="Helvetica Neue" w:cs="Times New Roman"/>
          <w:color w:val="3E3F3A"/>
          <w:sz w:val="21"/>
          <w:szCs w:val="21"/>
          <w:shd w:val="clear" w:color="auto" w:fill="FFFFFF"/>
          <w:lang w:val="en-CA"/>
        </w:rPr>
        <w:t>and</w:t>
      </w:r>
      <w:r w:rsidRPr="00CF6618">
        <w:rPr>
          <w:rFonts w:ascii="Helvetica Neue" w:eastAsia="Times New Roman" w:hAnsi="Helvetica Neue" w:cs="Times New Roman"/>
          <w:color w:val="3E3F3A"/>
          <w:sz w:val="21"/>
          <w:szCs w:val="21"/>
          <w:shd w:val="clear" w:color="auto" w:fill="FFFFFF"/>
          <w:lang w:val="en-CA"/>
        </w:rPr>
        <w:t xml:space="preserve"> functional differences such as photosynthetic efficiency and bleaching resistance are also present among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types within a single clade [@Sampayo2008-tw; @Kemp2014-xj].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are considered heat-tolerant symbionts [@Stat2010-zg]. </w:t>
      </w:r>
      <w:r w:rsidRPr="00CF6618">
        <w:rPr>
          <w:rFonts w:ascii="Helvetica Neue" w:eastAsia="Times New Roman" w:hAnsi="Helvetica Neue" w:cs="Times New Roman"/>
          <w:color w:val="3E3F3A"/>
          <w:sz w:val="21"/>
          <w:szCs w:val="21"/>
          <w:shd w:val="clear" w:color="auto" w:fill="FFFFFF"/>
          <w:lang w:val="en-CA"/>
        </w:rPr>
        <w:lastRenderedPageBreak/>
        <w:t>Furthermore, repopulation of a coral host with clade D symbionts after a bleaching event is proposed to be a survival mechanism [@Berkelmans2006-rf; @Mieog2007-yy; @Silverstein2012-tm]. For example</w:t>
      </w:r>
      <w:r w:rsidR="00355B02">
        <w:rPr>
          <w:rFonts w:ascii="Helvetica Neue" w:eastAsia="Times New Roman" w:hAnsi="Helvetica Neue" w:cs="Times New Roman"/>
          <w:color w:val="3E3F3A"/>
          <w:sz w:val="21"/>
          <w:szCs w:val="21"/>
          <w:shd w:val="clear" w:color="auto" w:fill="FFFFFF"/>
          <w:lang w:val="en-CA"/>
        </w:rPr>
        <w:t>,</w:t>
      </w:r>
      <w:r w:rsidRPr="00CF6618">
        <w:rPr>
          <w:rFonts w:ascii="Helvetica Neue" w:eastAsia="Times New Roman" w:hAnsi="Helvetica Neue" w:cs="Times New Roman"/>
          <w:color w:val="3E3F3A"/>
          <w:sz w:val="21"/>
          <w:szCs w:val="21"/>
          <w:shd w:val="clear" w:color="auto" w:fill="FFFFFF"/>
          <w:lang w:val="en-CA"/>
        </w:rPr>
        <w:t xml:space="preserve"> one study showed that a history of thermal stress increased the prevalence of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in </w:t>
      </w:r>
      <w:r w:rsidR="00C62FF3">
        <w:rPr>
          <w:rFonts w:ascii="Helvetica Neue" w:eastAsia="Times New Roman" w:hAnsi="Helvetica Neue" w:cs="Times New Roman"/>
          <w:color w:val="3E3F3A"/>
          <w:sz w:val="21"/>
          <w:szCs w:val="21"/>
          <w:shd w:val="clear" w:color="auto" w:fill="FFFFFF"/>
          <w:lang w:val="en-CA"/>
        </w:rPr>
        <w:t>one</w:t>
      </w:r>
      <w:r w:rsidRPr="00CF6618">
        <w:rPr>
          <w:rFonts w:ascii="Helvetica Neue" w:eastAsia="Times New Roman" w:hAnsi="Helvetica Neue" w:cs="Times New Roman"/>
          <w:color w:val="3E3F3A"/>
          <w:sz w:val="21"/>
          <w:szCs w:val="21"/>
          <w:shd w:val="clear" w:color="auto" w:fill="FFFFFF"/>
          <w:lang w:val="en-CA"/>
        </w:rPr>
        <w:t xml:space="preserve"> coral species, but did not instigate similar changes in two </w:t>
      </w:r>
      <w:r w:rsidR="00C62FF3">
        <w:rPr>
          <w:rFonts w:ascii="Helvetica Neue" w:eastAsia="Times New Roman" w:hAnsi="Helvetica Neue" w:cs="Times New Roman"/>
          <w:color w:val="3E3F3A"/>
          <w:sz w:val="21"/>
          <w:szCs w:val="21"/>
          <w:shd w:val="clear" w:color="auto" w:fill="FFFFFF"/>
          <w:lang w:val="en-CA"/>
        </w:rPr>
        <w:t>other</w:t>
      </w:r>
      <w:r w:rsidRPr="00CF6618">
        <w:rPr>
          <w:rFonts w:ascii="Helvetica Neue" w:eastAsia="Times New Roman" w:hAnsi="Helvetica Neue" w:cs="Times New Roman"/>
          <w:color w:val="3E3F3A"/>
          <w:sz w:val="21"/>
          <w:szCs w:val="21"/>
          <w:shd w:val="clear" w:color="auto" w:fill="FFFFFF"/>
          <w:lang w:val="en-CA"/>
        </w:rPr>
        <w:t xml:space="preserve"> coral species [@Stat2013-qp]. However, there is a </w:t>
      </w:r>
      <w:r w:rsidR="00C62FF3" w:rsidRPr="00CF6618">
        <w:rPr>
          <w:rFonts w:ascii="Helvetica Neue" w:eastAsia="Times New Roman" w:hAnsi="Helvetica Neue" w:cs="Times New Roman"/>
          <w:color w:val="3E3F3A"/>
          <w:sz w:val="21"/>
          <w:szCs w:val="21"/>
          <w:shd w:val="clear" w:color="auto" w:fill="FFFFFF"/>
          <w:lang w:val="en-CA"/>
        </w:rPr>
        <w:t>trade-off</w:t>
      </w:r>
      <w:r w:rsidRPr="00CF6618">
        <w:rPr>
          <w:rFonts w:ascii="Helvetica Neue" w:eastAsia="Times New Roman" w:hAnsi="Helvetica Neue" w:cs="Times New Roman"/>
          <w:color w:val="3E3F3A"/>
          <w:sz w:val="21"/>
          <w:szCs w:val="21"/>
          <w:shd w:val="clear" w:color="auto" w:fill="FFFFFF"/>
          <w:lang w:val="en-CA"/>
        </w:rPr>
        <w:t xml:space="preserve"> to housing Clade D </w:t>
      </w:r>
      <w:r w:rsidR="00046BBA" w:rsidRPr="00046BBA">
        <w:rPr>
          <w:rFonts w:ascii="Helvetica Neue" w:eastAsia="Times New Roman" w:hAnsi="Helvetica Neue" w:cs="Times New Roman"/>
          <w:i/>
          <w:color w:val="3E3F3A"/>
          <w:sz w:val="21"/>
          <w:szCs w:val="21"/>
          <w:shd w:val="clear" w:color="auto" w:fill="FFFFFF"/>
          <w:lang w:val="en-CA"/>
        </w:rPr>
        <w:t>Symbiodinium</w:t>
      </w:r>
      <w:r w:rsidRPr="00CF6618">
        <w:rPr>
          <w:rFonts w:ascii="Helvetica Neue" w:eastAsia="Times New Roman" w:hAnsi="Helvetica Neue" w:cs="Times New Roman"/>
          <w:color w:val="3E3F3A"/>
          <w:sz w:val="21"/>
          <w:szCs w:val="21"/>
          <w:shd w:val="clear" w:color="auto" w:fill="FFFFFF"/>
          <w:lang w:val="en-CA"/>
        </w:rPr>
        <w:t xml:space="preserve">, as corals that house clade D symbionts may have slower growth rates [@Little2004-tm] or lower capacity for energy storage [@Jones2011-nf]. </w:t>
      </w:r>
      <w:r w:rsidR="00F23C37">
        <w:rPr>
          <w:rFonts w:ascii="Helvetica Neue" w:eastAsia="Times New Roman" w:hAnsi="Helvetica Neue" w:cs="Times New Roman"/>
          <w:color w:val="3E3F3A"/>
          <w:sz w:val="21"/>
          <w:szCs w:val="21"/>
          <w:shd w:val="clear" w:color="auto" w:fill="FFFFFF"/>
          <w:lang w:val="en-CA"/>
        </w:rPr>
        <w:t>WHAT WE FOUND FOR C VS D</w:t>
      </w:r>
    </w:p>
    <w:p w14:paraId="087B8FDA"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4C6B0669" w14:textId="77777777" w:rsidR="00C610A1" w:rsidRPr="00CF6618" w:rsidRDefault="00C610A1" w:rsidP="00CF6618">
      <w:pPr>
        <w:spacing w:line="480" w:lineRule="auto"/>
        <w:rPr>
          <w:rFonts w:ascii="Helvetica Neue" w:eastAsia="Times New Roman" w:hAnsi="Helvetica Neue" w:cs="Times New Roman"/>
          <w:color w:val="3E3F3A"/>
          <w:sz w:val="21"/>
          <w:szCs w:val="21"/>
          <w:shd w:val="clear" w:color="auto" w:fill="FFFFFF"/>
          <w:lang w:val="en-CA"/>
        </w:rPr>
      </w:pPr>
    </w:p>
    <w:p w14:paraId="30ABE1D0" w14:textId="08BF0018" w:rsidR="00BB39AD" w:rsidRDefault="00074678" w:rsidP="00122A09">
      <w:pPr>
        <w:spacing w:line="480" w:lineRule="auto"/>
        <w:rPr>
          <w:rFonts w:ascii="Helvetica Neue" w:eastAsia="Times New Roman" w:hAnsi="Helvetica Neue" w:cs="Times New Roman"/>
          <w:b/>
          <w:color w:val="3E3F3A"/>
          <w:sz w:val="21"/>
          <w:szCs w:val="21"/>
          <w:shd w:val="clear" w:color="auto" w:fill="FFFFFF"/>
          <w:lang w:val="en-CA"/>
        </w:rPr>
      </w:pPr>
      <w:r w:rsidRPr="00074678">
        <w:rPr>
          <w:rFonts w:ascii="Helvetica Neue" w:eastAsia="Times New Roman" w:hAnsi="Helvetica Neue" w:cs="Times New Roman"/>
          <w:color w:val="3E3F3A"/>
          <w:sz w:val="21"/>
          <w:szCs w:val="21"/>
          <w:shd w:val="clear" w:color="auto" w:fill="FFFFFF"/>
          <w:lang w:val="en-CA"/>
        </w:rPr>
        <w:t xml:space="preserve">Stochasticity in the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biosphere may build or weaken a coral's capacity for resilience. C</w:t>
      </w:r>
      <w:r>
        <w:rPr>
          <w:rFonts w:ascii="Helvetica Neue" w:eastAsia="Times New Roman" w:hAnsi="Helvetica Neue" w:cs="Times New Roman"/>
          <w:color w:val="3E3F3A"/>
          <w:sz w:val="21"/>
          <w:szCs w:val="21"/>
          <w:shd w:val="clear" w:color="auto" w:fill="FFFFFF"/>
          <w:lang w:val="en-CA"/>
        </w:rPr>
        <w:t xml:space="preserve">orals commonly host background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in low levels (Correa et al 2009), but sub-dominant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communities are often unstable (</w:t>
      </w:r>
      <w:proofErr w:type="spellStart"/>
      <w:r w:rsidRPr="00074678">
        <w:rPr>
          <w:rFonts w:ascii="Helvetica Neue" w:eastAsia="Times New Roman" w:hAnsi="Helvetica Neue" w:cs="Times New Roman"/>
          <w:color w:val="3E3F3A"/>
          <w:sz w:val="21"/>
          <w:szCs w:val="21"/>
          <w:shd w:val="clear" w:color="auto" w:fill="FFFFFF"/>
          <w:lang w:val="en-CA"/>
        </w:rPr>
        <w:t>Coffroth</w:t>
      </w:r>
      <w:proofErr w:type="spellEnd"/>
      <w:r w:rsidRPr="00074678">
        <w:rPr>
          <w:rFonts w:ascii="Helvetica Neue" w:eastAsia="Times New Roman" w:hAnsi="Helvetica Neue" w:cs="Times New Roman"/>
          <w:color w:val="3E3F3A"/>
          <w:sz w:val="21"/>
          <w:szCs w:val="21"/>
          <w:shd w:val="clear" w:color="auto" w:fill="FFFFFF"/>
          <w:lang w:val="en-CA"/>
        </w:rPr>
        <w:t xml:space="preserve"> et al 2010). </w:t>
      </w:r>
      <w:r>
        <w:rPr>
          <w:rFonts w:ascii="Helvetica Neue" w:eastAsia="Times New Roman" w:hAnsi="Helvetica Neue" w:cs="Times New Roman"/>
          <w:color w:val="3E3F3A"/>
          <w:sz w:val="21"/>
          <w:szCs w:val="21"/>
          <w:shd w:val="clear" w:color="auto" w:fill="FFFFFF"/>
          <w:lang w:val="en-CA"/>
        </w:rPr>
        <w:t>Despite their small numbers</w:t>
      </w:r>
      <w:r w:rsidRPr="00074678">
        <w:rPr>
          <w:rFonts w:ascii="Helvetica Neue" w:eastAsia="Times New Roman" w:hAnsi="Helvetica Neue" w:cs="Times New Roman"/>
          <w:color w:val="3E3F3A"/>
          <w:sz w:val="21"/>
          <w:szCs w:val="21"/>
          <w:shd w:val="clear" w:color="auto" w:fill="FFFFFF"/>
          <w:lang w:val="en-CA"/>
        </w:rPr>
        <w:t>, rare microbial species have been demonstrated to be disproportionally important to maintaining functional processes during environmental change</w:t>
      </w:r>
      <w:r>
        <w:rPr>
          <w:rFonts w:ascii="Helvetica Neue" w:eastAsia="Times New Roman" w:hAnsi="Helvetica Neue" w:cs="Times New Roman"/>
          <w:color w:val="3E3F3A"/>
          <w:sz w:val="21"/>
          <w:szCs w:val="21"/>
          <w:shd w:val="clear" w:color="auto" w:fill="FFFFFF"/>
          <w:lang w:val="en-CA"/>
        </w:rPr>
        <w:t xml:space="preserve"> in other systems</w:t>
      </w:r>
      <w:r w:rsidRPr="00074678">
        <w:rPr>
          <w:rFonts w:ascii="Helvetica Neue" w:eastAsia="Times New Roman" w:hAnsi="Helvetica Neue" w:cs="Times New Roman"/>
          <w:color w:val="3E3F3A"/>
          <w:sz w:val="21"/>
          <w:szCs w:val="21"/>
          <w:shd w:val="clear" w:color="auto" w:fill="FFFFFF"/>
          <w:lang w:val="en-CA"/>
        </w:rPr>
        <w:t xml:space="preserve"> (Shade et al 2014). The importance of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is currently under debate, and these rare types may be commensal (symbionts that pass through with no harm or gain for either partner), parasitic ("cheaters"</w:t>
      </w:r>
      <w:r w:rsidR="00B05B41">
        <w:rPr>
          <w:rFonts w:ascii="Helvetica Neue" w:eastAsia="Times New Roman" w:hAnsi="Helvetica Neue" w:cs="Times New Roman"/>
          <w:color w:val="3E3F3A"/>
          <w:sz w:val="21"/>
          <w:szCs w:val="21"/>
          <w:shd w:val="clear" w:color="auto" w:fill="FFFFFF"/>
          <w:lang w:val="en-CA"/>
        </w:rPr>
        <w:t xml:space="preserve"> (Yu 2001)</w:t>
      </w:r>
      <w:r w:rsidRPr="00074678">
        <w:rPr>
          <w:rFonts w:ascii="Helvetica Neue" w:eastAsia="Times New Roman" w:hAnsi="Helvetica Neue" w:cs="Times New Roman"/>
          <w:color w:val="3E3F3A"/>
          <w:sz w:val="21"/>
          <w:szCs w:val="21"/>
          <w:shd w:val="clear" w:color="auto" w:fill="FFFFFF"/>
          <w:lang w:val="en-CA"/>
        </w:rPr>
        <w:t>, or</w:t>
      </w:r>
      <w:r w:rsidR="00B05B41">
        <w:rPr>
          <w:rFonts w:ascii="Helvetica Neue" w:eastAsia="Times New Roman" w:hAnsi="Helvetica Neue" w:cs="Times New Roman"/>
          <w:color w:val="3E3F3A"/>
          <w:sz w:val="21"/>
          <w:szCs w:val="21"/>
          <w:shd w:val="clear" w:color="auto" w:fill="FFFFFF"/>
          <w:lang w:val="en-CA"/>
        </w:rPr>
        <w:t xml:space="preserve"> opportunistic</w:t>
      </w:r>
      <w:r w:rsidRPr="00074678">
        <w:rPr>
          <w:rFonts w:ascii="Helvetica Neue" w:eastAsia="Times New Roman" w:hAnsi="Helvetica Neue" w:cs="Times New Roman"/>
          <w:color w:val="3E3F3A"/>
          <w:sz w:val="21"/>
          <w:szCs w:val="21"/>
          <w:shd w:val="clear" w:color="auto" w:fill="FFFFFF"/>
          <w:lang w:val="en-CA"/>
        </w:rPr>
        <w:t xml:space="preserve"> symbionts that take more than they give), or mutualistic (symbionts which support host function) (Parkinson et al 2015). Some research suggests that low-abundance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have minimal functional significance to corals (Lee et al 2016), while other evidence supports the idea that</w:t>
      </w:r>
      <w:r w:rsidR="00B05B41">
        <w:rPr>
          <w:rFonts w:ascii="Helvetica Neue" w:eastAsia="Times New Roman" w:hAnsi="Helvetica Neue" w:cs="Times New Roman"/>
          <w:color w:val="3E3F3A"/>
          <w:sz w:val="21"/>
          <w:szCs w:val="21"/>
          <w:shd w:val="clear" w:color="auto" w:fill="FFFFFF"/>
          <w:lang w:val="en-CA"/>
        </w:rPr>
        <w:t xml:space="preserve"> </w:t>
      </w:r>
      <w:r w:rsidR="00B05B41" w:rsidRPr="00074678">
        <w:rPr>
          <w:rFonts w:ascii="Helvetica Neue" w:eastAsia="Times New Roman" w:hAnsi="Helvetica Neue" w:cs="Times New Roman"/>
          <w:color w:val="3E3F3A"/>
          <w:sz w:val="21"/>
          <w:szCs w:val="21"/>
          <w:shd w:val="clear" w:color="auto" w:fill="FFFFFF"/>
          <w:lang w:val="en-CA"/>
        </w:rPr>
        <w:t xml:space="preserve">shifts in </w:t>
      </w:r>
      <w:r w:rsidR="00B05B41" w:rsidRPr="00074678">
        <w:rPr>
          <w:rFonts w:ascii="Helvetica Neue" w:eastAsia="Times New Roman" w:hAnsi="Helvetica Neue" w:cs="Times New Roman"/>
          <w:i/>
          <w:color w:val="3E3F3A"/>
          <w:sz w:val="21"/>
          <w:szCs w:val="21"/>
          <w:shd w:val="clear" w:color="auto" w:fill="FFFFFF"/>
          <w:lang w:val="en-CA"/>
        </w:rPr>
        <w:t>Symbiodinium</w:t>
      </w:r>
      <w:r w:rsidR="00B05B41" w:rsidRPr="00074678">
        <w:rPr>
          <w:rFonts w:ascii="Helvetica Neue" w:eastAsia="Times New Roman" w:hAnsi="Helvetica Neue" w:cs="Times New Roman"/>
          <w:color w:val="3E3F3A"/>
          <w:sz w:val="21"/>
          <w:szCs w:val="21"/>
          <w:shd w:val="clear" w:color="auto" w:fill="FFFFFF"/>
          <w:lang w:val="en-CA"/>
        </w:rPr>
        <w:t xml:space="preserve"> </w:t>
      </w:r>
      <w:r w:rsidR="00B05B41">
        <w:rPr>
          <w:rFonts w:ascii="Helvetica Neue" w:eastAsia="Times New Roman" w:hAnsi="Helvetica Neue" w:cs="Times New Roman"/>
          <w:color w:val="3E3F3A"/>
          <w:sz w:val="21"/>
          <w:szCs w:val="21"/>
          <w:shd w:val="clear" w:color="auto" w:fill="FFFFFF"/>
          <w:lang w:val="en-CA"/>
        </w:rPr>
        <w:t xml:space="preserve">community diversity may have a large </w:t>
      </w:r>
      <w:r w:rsidR="00B05B41" w:rsidRPr="00074678">
        <w:rPr>
          <w:rFonts w:ascii="Helvetica Neue" w:eastAsia="Times New Roman" w:hAnsi="Helvetica Neue" w:cs="Times New Roman"/>
          <w:color w:val="3E3F3A"/>
          <w:sz w:val="21"/>
          <w:szCs w:val="21"/>
          <w:shd w:val="clear" w:color="auto" w:fill="FFFFFF"/>
          <w:lang w:val="en-CA"/>
        </w:rPr>
        <w:t>influence on coral resilience (</w:t>
      </w:r>
      <w:proofErr w:type="spellStart"/>
      <w:r w:rsidR="00B05B41" w:rsidRPr="00074678">
        <w:rPr>
          <w:rFonts w:ascii="Helvetica Neue" w:eastAsia="Times New Roman" w:hAnsi="Helvetica Neue" w:cs="Times New Roman"/>
          <w:color w:val="3E3F3A"/>
          <w:sz w:val="21"/>
          <w:szCs w:val="21"/>
          <w:shd w:val="clear" w:color="auto" w:fill="FFFFFF"/>
          <w:lang w:val="en-CA"/>
        </w:rPr>
        <w:t>Baskett</w:t>
      </w:r>
      <w:proofErr w:type="spellEnd"/>
      <w:r w:rsidR="00B05B41" w:rsidRPr="00074678">
        <w:rPr>
          <w:rFonts w:ascii="Helvetica Neue" w:eastAsia="Times New Roman" w:hAnsi="Helvetica Neue" w:cs="Times New Roman"/>
          <w:color w:val="3E3F3A"/>
          <w:sz w:val="21"/>
          <w:szCs w:val="21"/>
          <w:shd w:val="clear" w:color="auto" w:fill="FFFFFF"/>
          <w:lang w:val="en-CA"/>
        </w:rPr>
        <w:t xml:space="preserve"> et al 2010)</w:t>
      </w:r>
      <w:r w:rsidR="00B05B41">
        <w:rPr>
          <w:rFonts w:ascii="Helvetica Neue" w:eastAsia="Times New Roman" w:hAnsi="Helvetica Neue" w:cs="Times New Roman"/>
          <w:color w:val="3E3F3A"/>
          <w:sz w:val="21"/>
          <w:szCs w:val="21"/>
          <w:shd w:val="clear" w:color="auto" w:fill="FFFFFF"/>
          <w:lang w:val="en-CA"/>
        </w:rPr>
        <w:t>, and that the</w:t>
      </w:r>
      <w:r w:rsidRPr="00074678">
        <w:rPr>
          <w:rFonts w:ascii="Helvetica Neue" w:eastAsia="Times New Roman" w:hAnsi="Helvetica Neue" w:cs="Times New Roman"/>
          <w:color w:val="3E3F3A"/>
          <w:sz w:val="21"/>
          <w:szCs w:val="21"/>
          <w:shd w:val="clear" w:color="auto" w:fill="FFFFFF"/>
          <w:lang w:val="en-CA"/>
        </w:rPr>
        <w:t xml:space="preserve"> rare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biosphere is important for corals' response to climate change (</w:t>
      </w:r>
      <w:proofErr w:type="spellStart"/>
      <w:r w:rsidRPr="00074678">
        <w:rPr>
          <w:rFonts w:ascii="Helvetica Neue" w:eastAsia="Times New Roman" w:hAnsi="Helvetica Neue" w:cs="Times New Roman"/>
          <w:color w:val="3E3F3A"/>
          <w:sz w:val="21"/>
          <w:szCs w:val="21"/>
          <w:shd w:val="clear" w:color="auto" w:fill="FFFFFF"/>
          <w:lang w:val="en-CA"/>
        </w:rPr>
        <w:t>Boulotte</w:t>
      </w:r>
      <w:proofErr w:type="spellEnd"/>
      <w:r w:rsidRPr="00074678">
        <w:rPr>
          <w:rFonts w:ascii="Helvetica Neue" w:eastAsia="Times New Roman" w:hAnsi="Helvetica Neue" w:cs="Times New Roman"/>
          <w:color w:val="3E3F3A"/>
          <w:sz w:val="21"/>
          <w:szCs w:val="21"/>
          <w:shd w:val="clear" w:color="auto" w:fill="FFFFFF"/>
          <w:lang w:val="en-CA"/>
        </w:rPr>
        <w:t xml:space="preserve"> et al 2016). We show that after two months of heat stress, fully-bleached corals retained approximately the same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community as they had before the bleaching event</w:t>
      </w:r>
      <w:r w:rsidR="00AA16C0">
        <w:rPr>
          <w:rFonts w:ascii="Helvetica Neue" w:eastAsia="Times New Roman" w:hAnsi="Helvetica Neue" w:cs="Times New Roman"/>
          <w:color w:val="3E3F3A"/>
          <w:sz w:val="21"/>
          <w:szCs w:val="21"/>
          <w:shd w:val="clear" w:color="auto" w:fill="FFFFFF"/>
          <w:lang w:val="en-CA"/>
        </w:rPr>
        <w:t xml:space="preserve"> (Figure 2a)</w:t>
      </w:r>
      <w:r w:rsidRPr="00074678">
        <w:rPr>
          <w:rFonts w:ascii="Helvetica Neue" w:eastAsia="Times New Roman" w:hAnsi="Helvetica Neue" w:cs="Times New Roman"/>
          <w:color w:val="3E3F3A"/>
          <w:sz w:val="21"/>
          <w:szCs w:val="21"/>
          <w:shd w:val="clear" w:color="auto" w:fill="FFFFFF"/>
          <w:lang w:val="en-CA"/>
        </w:rPr>
        <w:t xml:space="preserve">. This suggests that a wholesale breakdown of symbiosis occurred in bleached corals during this event, indicating a lack of preferential symbiont expulsion or exodus. Furthermore, </w:t>
      </w:r>
      <w:r>
        <w:rPr>
          <w:rFonts w:ascii="Helvetica Neue" w:eastAsia="Times New Roman" w:hAnsi="Helvetica Neue" w:cs="Times New Roman"/>
          <w:color w:val="3E3F3A"/>
          <w:sz w:val="21"/>
          <w:szCs w:val="21"/>
          <w:shd w:val="clear" w:color="auto" w:fill="FFFFFF"/>
          <w:lang w:val="en-CA"/>
        </w:rPr>
        <w:t>s</w:t>
      </w:r>
      <w:r w:rsidRPr="00074678">
        <w:rPr>
          <w:rFonts w:ascii="Helvetica Neue" w:eastAsia="Times New Roman" w:hAnsi="Helvetica Neue" w:cs="Times New Roman"/>
          <w:color w:val="3E3F3A"/>
          <w:sz w:val="21"/>
          <w:szCs w:val="21"/>
          <w:shd w:val="clear" w:color="auto" w:fill="FFFFFF"/>
          <w:lang w:val="en-CA"/>
        </w:rPr>
        <w:t>ome coral colonies</w:t>
      </w:r>
      <w:r w:rsidR="00B05B41">
        <w:rPr>
          <w:rFonts w:ascii="Helvetica Neue" w:eastAsia="Times New Roman" w:hAnsi="Helvetica Neue" w:cs="Times New Roman"/>
          <w:color w:val="3E3F3A"/>
          <w:sz w:val="21"/>
          <w:szCs w:val="21"/>
          <w:shd w:val="clear" w:color="auto" w:fill="FFFFFF"/>
          <w:lang w:val="en-CA"/>
        </w:rPr>
        <w:t xml:space="preserve"> changed </w:t>
      </w:r>
      <w:r w:rsidR="00B05B41">
        <w:rPr>
          <w:rFonts w:ascii="Helvetica Neue" w:eastAsia="Times New Roman" w:hAnsi="Helvetica Neue" w:cs="Times New Roman"/>
          <w:i/>
          <w:color w:val="3E3F3A"/>
          <w:sz w:val="21"/>
          <w:szCs w:val="21"/>
          <w:shd w:val="clear" w:color="auto" w:fill="FFFFFF"/>
          <w:lang w:val="en-CA"/>
        </w:rPr>
        <w:t>Symbiodinium</w:t>
      </w:r>
      <w:r w:rsidR="00B05B41">
        <w:rPr>
          <w:rFonts w:ascii="Helvetica Neue" w:eastAsia="Times New Roman" w:hAnsi="Helvetica Neue" w:cs="Times New Roman"/>
          <w:color w:val="3E3F3A"/>
          <w:sz w:val="21"/>
          <w:szCs w:val="21"/>
          <w:shd w:val="clear" w:color="auto" w:fill="FFFFFF"/>
          <w:lang w:val="en-CA"/>
        </w:rPr>
        <w:t xml:space="preserve"> communities drastically upon recovery, and</w:t>
      </w:r>
      <w:r w:rsidRPr="00074678">
        <w:rPr>
          <w:rFonts w:ascii="Helvetica Neue" w:eastAsia="Times New Roman" w:hAnsi="Helvetica Neue" w:cs="Times New Roman"/>
          <w:color w:val="3E3F3A"/>
          <w:sz w:val="21"/>
          <w:szCs w:val="21"/>
          <w:shd w:val="clear" w:color="auto" w:fill="FFFFFF"/>
          <w:lang w:val="en-CA"/>
        </w:rPr>
        <w:t xml:space="preserve"> recovered symbiosis with </w:t>
      </w:r>
      <w:r w:rsidRPr="00074678">
        <w:rPr>
          <w:rFonts w:ascii="Helvetica Neue" w:eastAsia="Times New Roman" w:hAnsi="Helvetica Neue" w:cs="Times New Roman"/>
          <w:i/>
          <w:color w:val="3E3F3A"/>
          <w:sz w:val="21"/>
          <w:szCs w:val="21"/>
          <w:shd w:val="clear" w:color="auto" w:fill="FFFFFF"/>
          <w:lang w:val="en-CA"/>
        </w:rPr>
        <w:t>Symbiodinium</w:t>
      </w:r>
      <w:r w:rsidRPr="00074678">
        <w:rPr>
          <w:rFonts w:ascii="Helvetica Neue" w:eastAsia="Times New Roman" w:hAnsi="Helvetica Neue" w:cs="Times New Roman"/>
          <w:color w:val="3E3F3A"/>
          <w:sz w:val="21"/>
          <w:szCs w:val="21"/>
          <w:shd w:val="clear" w:color="auto" w:fill="FFFFFF"/>
          <w:lang w:val="en-CA"/>
        </w:rPr>
        <w:t xml:space="preserve"> types that were present in only a negligible amount before the bleaching event</w:t>
      </w:r>
      <w:r w:rsidR="00AA16C0">
        <w:rPr>
          <w:rFonts w:ascii="Helvetica Neue" w:eastAsia="Times New Roman" w:hAnsi="Helvetica Neue" w:cs="Times New Roman"/>
          <w:color w:val="3E3F3A"/>
          <w:sz w:val="21"/>
          <w:szCs w:val="21"/>
          <w:shd w:val="clear" w:color="auto" w:fill="FFFFFF"/>
          <w:lang w:val="en-CA"/>
        </w:rPr>
        <w:t xml:space="preserve"> (Figure 2b)</w:t>
      </w:r>
      <w:r w:rsidRPr="00074678">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 This </w:t>
      </w:r>
      <w:r w:rsidR="00B05B41">
        <w:rPr>
          <w:rFonts w:ascii="Helvetica Neue" w:eastAsia="Times New Roman" w:hAnsi="Helvetica Neue" w:cs="Times New Roman"/>
          <w:color w:val="3E3F3A"/>
          <w:sz w:val="21"/>
          <w:szCs w:val="21"/>
          <w:shd w:val="clear" w:color="auto" w:fill="FFFFFF"/>
          <w:lang w:val="en-CA"/>
        </w:rPr>
        <w:t>supports recent evidence suggesting</w:t>
      </w:r>
      <w:r w:rsidRPr="00074678">
        <w:rPr>
          <w:rFonts w:ascii="Helvetica Neue" w:eastAsia="Times New Roman" w:hAnsi="Helvetica Neue" w:cs="Times New Roman"/>
          <w:color w:val="3E3F3A"/>
          <w:sz w:val="21"/>
          <w:szCs w:val="21"/>
          <w:shd w:val="clear" w:color="auto" w:fill="FFFFFF"/>
          <w:lang w:val="en-CA"/>
        </w:rPr>
        <w:t xml:space="preserve"> that symbionts present in even very low abundances can play a critical role in coral survival and recovery</w:t>
      </w:r>
      <w:r w:rsidR="00AA16C0">
        <w:rPr>
          <w:rFonts w:ascii="Helvetica Neue" w:eastAsia="Times New Roman" w:hAnsi="Helvetica Neue" w:cs="Times New Roman"/>
          <w:color w:val="3E3F3A"/>
          <w:sz w:val="21"/>
          <w:szCs w:val="21"/>
          <w:shd w:val="clear" w:color="auto" w:fill="FFFFFF"/>
          <w:lang w:val="en-CA"/>
        </w:rPr>
        <w:t xml:space="preserve"> (CITE recent papers)</w:t>
      </w:r>
      <w:r w:rsidRPr="00074678">
        <w:rPr>
          <w:rFonts w:ascii="Helvetica Neue" w:eastAsia="Times New Roman" w:hAnsi="Helvetica Neue" w:cs="Times New Roman"/>
          <w:color w:val="3E3F3A"/>
          <w:sz w:val="21"/>
          <w:szCs w:val="21"/>
          <w:shd w:val="clear" w:color="auto" w:fill="FFFFFF"/>
          <w:lang w:val="en-CA"/>
        </w:rPr>
        <w:t xml:space="preserve">. </w:t>
      </w:r>
    </w:p>
    <w:p w14:paraId="48450BAF" w14:textId="77777777" w:rsidR="00046BBA" w:rsidRDefault="00046BBA" w:rsidP="00122A09">
      <w:pPr>
        <w:spacing w:line="480" w:lineRule="auto"/>
        <w:rPr>
          <w:rFonts w:ascii="Helvetica Neue" w:eastAsia="Times New Roman" w:hAnsi="Helvetica Neue" w:cs="Times New Roman"/>
          <w:color w:val="3E3F3A"/>
          <w:sz w:val="21"/>
          <w:szCs w:val="21"/>
          <w:shd w:val="clear" w:color="auto" w:fill="FFFFFF"/>
          <w:lang w:val="en-CA"/>
        </w:rPr>
      </w:pPr>
    </w:p>
    <w:p w14:paraId="22E0E78C" w14:textId="6F7A7771" w:rsidR="000F3013" w:rsidRDefault="00FF49DE" w:rsidP="00122A09">
      <w:pPr>
        <w:spacing w:line="480" w:lineRule="auto"/>
        <w:rPr>
          <w:rFonts w:ascii="Helvetica Neue" w:eastAsia="Times New Roman" w:hAnsi="Helvetica Neue" w:cs="Times New Roman"/>
          <w:color w:val="3E3F3A"/>
          <w:sz w:val="21"/>
          <w:szCs w:val="21"/>
          <w:shd w:val="clear" w:color="auto" w:fill="FFFFFF"/>
          <w:lang w:val="en-CA"/>
        </w:rPr>
      </w:pPr>
      <w:commentRangeStart w:id="2"/>
      <w:r>
        <w:rPr>
          <w:rFonts w:ascii="Helvetica Neue" w:eastAsia="Times New Roman" w:hAnsi="Helvetica Neue" w:cs="Times New Roman"/>
          <w:color w:val="3E3F3A"/>
          <w:sz w:val="21"/>
          <w:szCs w:val="21"/>
          <w:shd w:val="clear" w:color="auto" w:fill="FFFFFF"/>
          <w:lang w:val="en-CA"/>
        </w:rPr>
        <w:lastRenderedPageBreak/>
        <w:t>Global</w:t>
      </w:r>
      <w:commentRangeEnd w:id="2"/>
      <w:r w:rsidR="000F3013">
        <w:rPr>
          <w:rStyle w:val="CommentReference"/>
        </w:rPr>
        <w:commentReference w:id="2"/>
      </w:r>
      <w:r>
        <w:rPr>
          <w:rFonts w:ascii="Helvetica Neue" w:eastAsia="Times New Roman" w:hAnsi="Helvetica Neue" w:cs="Times New Roman"/>
          <w:color w:val="3E3F3A"/>
          <w:sz w:val="21"/>
          <w:szCs w:val="21"/>
          <w:shd w:val="clear" w:color="auto" w:fill="FFFFFF"/>
          <w:lang w:val="en-CA"/>
        </w:rPr>
        <w:t xml:space="preserve"> climate change is </w:t>
      </w:r>
      <w:commentRangeStart w:id="3"/>
      <w:r>
        <w:rPr>
          <w:rFonts w:ascii="Helvetica Neue" w:eastAsia="Times New Roman" w:hAnsi="Helvetica Neue" w:cs="Times New Roman"/>
          <w:color w:val="3E3F3A"/>
          <w:sz w:val="21"/>
          <w:szCs w:val="21"/>
          <w:shd w:val="clear" w:color="auto" w:fill="FFFFFF"/>
          <w:lang w:val="en-CA"/>
        </w:rPr>
        <w:t>superimposed</w:t>
      </w:r>
      <w:commentRangeEnd w:id="3"/>
      <w:r w:rsidR="00545C53">
        <w:rPr>
          <w:rStyle w:val="CommentReference"/>
        </w:rPr>
        <w:commentReference w:id="3"/>
      </w:r>
      <w:r>
        <w:rPr>
          <w:rFonts w:ascii="Helvetica Neue" w:eastAsia="Times New Roman" w:hAnsi="Helvetica Neue" w:cs="Times New Roman"/>
          <w:color w:val="3E3F3A"/>
          <w:sz w:val="21"/>
          <w:szCs w:val="21"/>
          <w:shd w:val="clear" w:color="auto" w:fill="FFFFFF"/>
          <w:lang w:val="en-CA"/>
        </w:rPr>
        <w:t xml:space="preserve"> on a suite of local stressors on coral reefs ranging from overfishing to pollution. Coral reef management </w:t>
      </w:r>
      <w:r w:rsidR="00115B73">
        <w:rPr>
          <w:rFonts w:ascii="Helvetica Neue" w:eastAsia="Times New Roman" w:hAnsi="Helvetica Neue" w:cs="Times New Roman"/>
          <w:color w:val="3E3F3A"/>
          <w:sz w:val="21"/>
          <w:szCs w:val="21"/>
          <w:shd w:val="clear" w:color="auto" w:fill="FFFFFF"/>
          <w:lang w:val="en-CA"/>
        </w:rPr>
        <w:t xml:space="preserve">has </w:t>
      </w:r>
      <w:r>
        <w:rPr>
          <w:rFonts w:ascii="Helvetica Neue" w:eastAsia="Times New Roman" w:hAnsi="Helvetica Neue" w:cs="Times New Roman"/>
          <w:color w:val="3E3F3A"/>
          <w:sz w:val="21"/>
          <w:szCs w:val="21"/>
          <w:shd w:val="clear" w:color="auto" w:fill="FFFFFF"/>
          <w:lang w:val="en-CA"/>
        </w:rPr>
        <w:t xml:space="preserve">typically </w:t>
      </w:r>
      <w:r w:rsidR="00115B73">
        <w:rPr>
          <w:rFonts w:ascii="Helvetica Neue" w:eastAsia="Times New Roman" w:hAnsi="Helvetica Neue" w:cs="Times New Roman"/>
          <w:color w:val="3E3F3A"/>
          <w:sz w:val="21"/>
          <w:szCs w:val="21"/>
          <w:shd w:val="clear" w:color="auto" w:fill="FFFFFF"/>
          <w:lang w:val="en-CA"/>
        </w:rPr>
        <w:t>focused</w:t>
      </w:r>
      <w:r>
        <w:rPr>
          <w:rFonts w:ascii="Helvetica Neue" w:eastAsia="Times New Roman" w:hAnsi="Helvetica Neue" w:cs="Times New Roman"/>
          <w:color w:val="3E3F3A"/>
          <w:sz w:val="21"/>
          <w:szCs w:val="21"/>
          <w:shd w:val="clear" w:color="auto" w:fill="FFFFFF"/>
          <w:lang w:val="en-CA"/>
        </w:rPr>
        <w:t xml:space="preserve"> on minimizing local stressors, through marine protected areas that restrict fishing pressure or limiting agricultural runoff and sewage inputs, rather than attempting to directly mitigate underlying climate </w:t>
      </w:r>
      <w:proofErr w:type="spellStart"/>
      <w:r>
        <w:rPr>
          <w:rFonts w:ascii="Helvetica Neue" w:eastAsia="Times New Roman" w:hAnsi="Helvetica Neue" w:cs="Times New Roman"/>
          <w:color w:val="3E3F3A"/>
          <w:sz w:val="21"/>
          <w:szCs w:val="21"/>
          <w:shd w:val="clear" w:color="auto" w:fill="FFFFFF"/>
          <w:lang w:val="en-CA"/>
        </w:rPr>
        <w:t>stressors</w:t>
      </w:r>
      <w:r w:rsidR="00115B73" w:rsidRPr="00115B73">
        <w:rPr>
          <w:rFonts w:ascii="Helvetica Neue" w:eastAsia="Times New Roman" w:hAnsi="Helvetica Neue" w:cs="Times New Roman"/>
          <w:color w:val="3E3F3A"/>
          <w:sz w:val="21"/>
          <w:szCs w:val="21"/>
          <w:shd w:val="clear" w:color="auto" w:fill="FFFFFF"/>
          <w:vertAlign w:val="superscript"/>
          <w:lang w:val="en-CA"/>
        </w:rPr>
        <w:t>but</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see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vanOppen</w:t>
      </w:r>
      <w:proofErr w:type="spellEnd"/>
      <w:r w:rsidR="00115B73" w:rsidRPr="00115B73">
        <w:rPr>
          <w:rFonts w:ascii="Helvetica Neue" w:eastAsia="Times New Roman" w:hAnsi="Helvetica Neue" w:cs="Times New Roman"/>
          <w:color w:val="3E3F3A"/>
          <w:sz w:val="21"/>
          <w:szCs w:val="21"/>
          <w:shd w:val="clear" w:color="auto" w:fill="FFFFFF"/>
          <w:vertAlign w:val="superscript"/>
          <w:lang w:val="en-CA"/>
        </w:rPr>
        <w:t xml:space="preserve"> et al. 2015 </w:t>
      </w:r>
      <w:proofErr w:type="spellStart"/>
      <w:r w:rsidR="00115B73" w:rsidRPr="00115B73">
        <w:rPr>
          <w:rFonts w:ascii="Helvetica Neue" w:eastAsia="Times New Roman" w:hAnsi="Helvetica Neue" w:cs="Times New Roman"/>
          <w:color w:val="3E3F3A"/>
          <w:sz w:val="21"/>
          <w:szCs w:val="21"/>
          <w:shd w:val="clear" w:color="auto" w:fill="FFFFFF"/>
          <w:vertAlign w:val="superscript"/>
          <w:lang w:val="en-CA"/>
        </w:rPr>
        <w:t>PNASetc.etc</w:t>
      </w:r>
      <w:proofErr w:type="spellEnd"/>
      <w:r>
        <w:rPr>
          <w:rFonts w:ascii="Helvetica Neue" w:eastAsia="Times New Roman" w:hAnsi="Helvetica Neue" w:cs="Times New Roman"/>
          <w:color w:val="3E3F3A"/>
          <w:sz w:val="21"/>
          <w:szCs w:val="21"/>
          <w:shd w:val="clear" w:color="auto" w:fill="FFFFFF"/>
          <w:lang w:val="en-CA"/>
        </w:rPr>
        <w:t>.</w:t>
      </w:r>
      <w:r w:rsidR="00115B73">
        <w:rPr>
          <w:rFonts w:ascii="Helvetica Neue" w:eastAsia="Times New Roman" w:hAnsi="Helvetica Neue" w:cs="Times New Roman"/>
          <w:color w:val="3E3F3A"/>
          <w:sz w:val="21"/>
          <w:szCs w:val="21"/>
          <w:shd w:val="clear" w:color="auto" w:fill="FFFFFF"/>
          <w:lang w:val="en-CA"/>
        </w:rPr>
        <w:t xml:space="preserve"> Local management measures can significantly enhance reef recovery rates following bleaching events, </w:t>
      </w:r>
      <w:r>
        <w:rPr>
          <w:rFonts w:ascii="Helvetica Neue" w:eastAsia="Times New Roman" w:hAnsi="Helvetica Neue" w:cs="Times New Roman"/>
          <w:color w:val="3E3F3A"/>
          <w:sz w:val="21"/>
          <w:szCs w:val="21"/>
          <w:shd w:val="clear" w:color="auto" w:fill="FFFFFF"/>
          <w:lang w:val="en-CA"/>
        </w:rPr>
        <w:t xml:space="preserve">for example, by </w:t>
      </w:r>
      <w:r w:rsidR="00115B73">
        <w:rPr>
          <w:rFonts w:ascii="Helvetica Neue" w:eastAsia="Times New Roman" w:hAnsi="Helvetica Neue" w:cs="Times New Roman"/>
          <w:color w:val="3E3F3A"/>
          <w:sz w:val="21"/>
          <w:szCs w:val="21"/>
          <w:shd w:val="clear" w:color="auto" w:fill="FFFFFF"/>
          <w:lang w:val="en-CA"/>
        </w:rPr>
        <w:t>protecting populations of herbivorous fishes which indirectly provision space for new coral recruits by mediating competition between coral and macroalgae.</w:t>
      </w:r>
      <w:r w:rsidR="000F3013">
        <w:rPr>
          <w:rFonts w:ascii="Helvetica Neue" w:eastAsia="Times New Roman" w:hAnsi="Helvetica Neue" w:cs="Times New Roman"/>
          <w:color w:val="3E3F3A"/>
          <w:sz w:val="21"/>
          <w:szCs w:val="21"/>
          <w:shd w:val="clear" w:color="auto" w:fill="FFFFFF"/>
          <w:lang w:val="en-CA"/>
        </w:rPr>
        <w:t xml:space="preserve"> What is unclear is if local management can</w:t>
      </w:r>
      <w:r w:rsidR="008A1E2F">
        <w:rPr>
          <w:rFonts w:ascii="Helvetica Neue" w:eastAsia="Times New Roman" w:hAnsi="Helvetica Neue" w:cs="Times New Roman"/>
          <w:color w:val="3E3F3A"/>
          <w:sz w:val="21"/>
          <w:szCs w:val="21"/>
          <w:shd w:val="clear" w:color="auto" w:fill="FFFFFF"/>
          <w:lang w:val="en-CA"/>
        </w:rPr>
        <w:t xml:space="preserve"> also</w:t>
      </w:r>
      <w:r w:rsidR="000F3013">
        <w:rPr>
          <w:rFonts w:ascii="Helvetica Neue" w:eastAsia="Times New Roman" w:hAnsi="Helvetica Neue" w:cs="Times New Roman"/>
          <w:color w:val="3E3F3A"/>
          <w:sz w:val="21"/>
          <w:szCs w:val="21"/>
          <w:shd w:val="clear" w:color="auto" w:fill="FFFFFF"/>
          <w:lang w:val="en-CA"/>
        </w:rPr>
        <w:t xml:space="preserve"> influence coral resistance to heat stress, and if so via which mechanisms. </w:t>
      </w:r>
      <w:r w:rsidR="00F375C9">
        <w:rPr>
          <w:rFonts w:ascii="Helvetica Neue" w:eastAsia="Times New Roman" w:hAnsi="Helvetica Neue" w:cs="Times New Roman"/>
          <w:color w:val="3E3F3A"/>
          <w:sz w:val="21"/>
          <w:szCs w:val="21"/>
          <w:shd w:val="clear" w:color="auto" w:fill="FFFFFF"/>
          <w:lang w:val="en-CA"/>
        </w:rPr>
        <w:t xml:space="preserve">Coral bleaching and mortality on the Great Barrier Reef during the 2015-2016 El Niño event occurred irrespective of local protection, with no detectable differences across water quality or fishing pressure </w:t>
      </w:r>
      <w:proofErr w:type="spellStart"/>
      <w:r w:rsidR="00F375C9">
        <w:rPr>
          <w:rFonts w:ascii="Helvetica Neue" w:eastAsia="Times New Roman" w:hAnsi="Helvetica Neue" w:cs="Times New Roman"/>
          <w:color w:val="3E3F3A"/>
          <w:sz w:val="21"/>
          <w:szCs w:val="21"/>
          <w:shd w:val="clear" w:color="auto" w:fill="FFFFFF"/>
          <w:lang w:val="en-CA"/>
        </w:rPr>
        <w:t>levels</w:t>
      </w:r>
      <w:r w:rsidR="00F375C9" w:rsidRPr="00F375C9">
        <w:rPr>
          <w:rFonts w:ascii="Helvetica Neue" w:eastAsia="Times New Roman" w:hAnsi="Helvetica Neue" w:cs="Times New Roman"/>
          <w:color w:val="3E3F3A"/>
          <w:sz w:val="21"/>
          <w:szCs w:val="21"/>
          <w:shd w:val="clear" w:color="auto" w:fill="FFFFFF"/>
          <w:vertAlign w:val="superscript"/>
          <w:lang w:val="en-CA"/>
        </w:rPr>
        <w:t>Hughes</w:t>
      </w:r>
      <w:proofErr w:type="spellEnd"/>
      <w:r w:rsidR="00F375C9" w:rsidRPr="00F375C9">
        <w:rPr>
          <w:rFonts w:ascii="Helvetica Neue" w:eastAsia="Times New Roman" w:hAnsi="Helvetica Neue" w:cs="Times New Roman"/>
          <w:color w:val="3E3F3A"/>
          <w:sz w:val="21"/>
          <w:szCs w:val="21"/>
          <w:shd w:val="clear" w:color="auto" w:fill="FFFFFF"/>
          <w:vertAlign w:val="superscript"/>
          <w:lang w:val="en-CA"/>
        </w:rPr>
        <w:t xml:space="preserve"> et al. 2017</w:t>
      </w:r>
      <w:r w:rsidR="00F375C9">
        <w:rPr>
          <w:rFonts w:ascii="Helvetica Neue" w:eastAsia="Times New Roman" w:hAnsi="Helvetica Neue" w:cs="Times New Roman"/>
          <w:color w:val="3E3F3A"/>
          <w:sz w:val="21"/>
          <w:szCs w:val="21"/>
          <w:shd w:val="clear" w:color="auto" w:fill="FFFFFF"/>
          <w:lang w:val="en-CA"/>
        </w:rPr>
        <w:t>.</w:t>
      </w:r>
      <w:r w:rsidR="00987001">
        <w:rPr>
          <w:rFonts w:ascii="Helvetica Neue" w:eastAsia="Times New Roman" w:hAnsi="Helvetica Neue" w:cs="Times New Roman"/>
          <w:color w:val="3E3F3A"/>
          <w:sz w:val="21"/>
          <w:szCs w:val="21"/>
          <w:shd w:val="clear" w:color="auto" w:fill="FFFFFF"/>
          <w:lang w:val="en-CA"/>
        </w:rPr>
        <w:t xml:space="preserve"> –</w:t>
      </w:r>
      <w:proofErr w:type="gramStart"/>
      <w:r w:rsidR="00987001">
        <w:rPr>
          <w:rFonts w:ascii="Helvetica Neue" w:eastAsia="Times New Roman" w:hAnsi="Helvetica Neue" w:cs="Times New Roman"/>
          <w:color w:val="3E3F3A"/>
          <w:sz w:val="21"/>
          <w:szCs w:val="21"/>
          <w:shd w:val="clear" w:color="auto" w:fill="FFFFFF"/>
          <w:lang w:val="en-CA"/>
        </w:rPr>
        <w:t>plus</w:t>
      </w:r>
      <w:proofErr w:type="gramEnd"/>
      <w:r w:rsidR="00987001">
        <w:rPr>
          <w:rFonts w:ascii="Helvetica Neue" w:eastAsia="Times New Roman" w:hAnsi="Helvetica Neue" w:cs="Times New Roman"/>
          <w:color w:val="3E3F3A"/>
          <w:sz w:val="21"/>
          <w:szCs w:val="21"/>
          <w:shd w:val="clear" w:color="auto" w:fill="FFFFFF"/>
          <w:lang w:val="en-CA"/>
        </w:rPr>
        <w:t xml:space="preserve"> Emily’s paper showing protection in Kenya didn’t matter either</w:t>
      </w:r>
      <w:r w:rsidR="00F375C9">
        <w:rPr>
          <w:rFonts w:ascii="Helvetica Neue" w:eastAsia="Times New Roman" w:hAnsi="Helvetica Neue" w:cs="Times New Roman"/>
          <w:color w:val="3E3F3A"/>
          <w:sz w:val="21"/>
          <w:szCs w:val="21"/>
          <w:shd w:val="clear" w:color="auto" w:fill="FFFFFF"/>
          <w:lang w:val="en-CA"/>
        </w:rPr>
        <w:t xml:space="preserve"> –describe other studies that may have provided evidence that local protection does enhance resistance (</w:t>
      </w:r>
      <w:proofErr w:type="spellStart"/>
      <w:r w:rsidR="00F375C9">
        <w:rPr>
          <w:rFonts w:ascii="Helvetica Neue" w:eastAsia="Times New Roman" w:hAnsi="Helvetica Neue" w:cs="Times New Roman"/>
          <w:color w:val="3E3F3A"/>
          <w:sz w:val="21"/>
          <w:szCs w:val="21"/>
          <w:shd w:val="clear" w:color="auto" w:fill="FFFFFF"/>
          <w:lang w:val="en-CA"/>
        </w:rPr>
        <w:t>Carilli</w:t>
      </w:r>
      <w:proofErr w:type="spellEnd"/>
      <w:r w:rsidR="00F375C9">
        <w:rPr>
          <w:rFonts w:ascii="Helvetica Neue" w:eastAsia="Times New Roman" w:hAnsi="Helvetica Neue" w:cs="Times New Roman"/>
          <w:color w:val="3E3F3A"/>
          <w:sz w:val="21"/>
          <w:szCs w:val="21"/>
          <w:shd w:val="clear" w:color="auto" w:fill="FFFFFF"/>
          <w:lang w:val="en-CA"/>
        </w:rPr>
        <w:t xml:space="preserve">? </w:t>
      </w:r>
      <w:proofErr w:type="spellStart"/>
      <w:r w:rsidR="00F375C9">
        <w:rPr>
          <w:rFonts w:ascii="Helvetica Neue" w:eastAsia="Times New Roman" w:hAnsi="Helvetica Neue" w:cs="Times New Roman"/>
          <w:color w:val="3E3F3A"/>
          <w:sz w:val="21"/>
          <w:szCs w:val="21"/>
          <w:shd w:val="clear" w:color="auto" w:fill="FFFFFF"/>
          <w:lang w:val="en-CA"/>
        </w:rPr>
        <w:t>Etc</w:t>
      </w:r>
      <w:proofErr w:type="spellEnd"/>
      <w:r w:rsidR="00F375C9">
        <w:rPr>
          <w:rFonts w:ascii="Helvetica Neue" w:eastAsia="Times New Roman" w:hAnsi="Helvetica Neue" w:cs="Times New Roman"/>
          <w:color w:val="3E3F3A"/>
          <w:sz w:val="21"/>
          <w:szCs w:val="21"/>
          <w:shd w:val="clear" w:color="auto" w:fill="FFFFFF"/>
          <w:lang w:val="en-CA"/>
        </w:rPr>
        <w:t xml:space="preserve">) – but the mechanism was still unknown. –then a sentence describing what is known about how local protection influences </w:t>
      </w:r>
      <w:r w:rsidR="00074678" w:rsidRPr="00074678">
        <w:rPr>
          <w:rFonts w:ascii="Helvetica Neue" w:eastAsia="Times New Roman" w:hAnsi="Helvetica Neue" w:cs="Times New Roman"/>
          <w:i/>
          <w:color w:val="3E3F3A"/>
          <w:sz w:val="21"/>
          <w:szCs w:val="21"/>
          <w:shd w:val="clear" w:color="auto" w:fill="FFFFFF"/>
          <w:lang w:val="en-CA"/>
        </w:rPr>
        <w:t>Symbiodinium</w:t>
      </w:r>
      <w:r w:rsidR="00074678" w:rsidRPr="00074678">
        <w:rPr>
          <w:rFonts w:ascii="Helvetica Neue" w:eastAsia="Times New Roman" w:hAnsi="Helvetica Neue" w:cs="Times New Roman"/>
          <w:color w:val="3E3F3A"/>
          <w:sz w:val="21"/>
          <w:szCs w:val="21"/>
          <w:shd w:val="clear" w:color="auto" w:fill="FFFFFF"/>
          <w:lang w:val="en-CA"/>
        </w:rPr>
        <w:t xml:space="preserve"> </w:t>
      </w:r>
      <w:r w:rsidR="00F375C9">
        <w:rPr>
          <w:rFonts w:ascii="Helvetica Neue" w:eastAsia="Times New Roman" w:hAnsi="Helvetica Neue" w:cs="Times New Roman"/>
          <w:color w:val="3E3F3A"/>
          <w:sz w:val="21"/>
          <w:szCs w:val="21"/>
          <w:shd w:val="clear" w:color="auto" w:fill="FFFFFF"/>
          <w:lang w:val="en-CA"/>
        </w:rPr>
        <w:t xml:space="preserve">communities. –then BOOM! Our findings (evidence PLUS the mechanism because we rock)!!! </w:t>
      </w:r>
    </w:p>
    <w:p w14:paraId="54053EA3" w14:textId="77777777" w:rsidR="00F375C9" w:rsidRDefault="000F3013"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Notes:</w:t>
      </w:r>
    </w:p>
    <w:p w14:paraId="32D47F46" w14:textId="253482FC" w:rsidR="00FF49DE" w:rsidRDefault="00FF49DE" w:rsidP="00F375C9">
      <w:pPr>
        <w:spacing w:line="480" w:lineRule="auto"/>
        <w:rPr>
          <w:rFonts w:ascii="Helvetica Neue" w:eastAsia="Times New Roman" w:hAnsi="Helvetica Neue" w:cs="Times New Roman"/>
          <w:color w:val="3E3F3A"/>
          <w:sz w:val="21"/>
          <w:szCs w:val="21"/>
          <w:shd w:val="clear" w:color="auto" w:fill="FFFFFF"/>
          <w:lang w:val="en-CA"/>
        </w:rPr>
      </w:pPr>
      <w:r w:rsidRPr="00F375C9">
        <w:rPr>
          <w:rFonts w:ascii="Helvetica Neue" w:eastAsia="Times New Roman" w:hAnsi="Helvetica Neue" w:cs="Times New Roman"/>
          <w:color w:val="3E3F3A"/>
          <w:sz w:val="21"/>
          <w:szCs w:val="21"/>
          <w:shd w:val="clear" w:color="auto" w:fill="FFFFFF"/>
          <w:lang w:val="en-CA"/>
        </w:rPr>
        <w:t xml:space="preserve">-it has been unclear via what mechanism local protection would enhance coral resistance to heat stress – Here, we show that it does enhance coral resistance to heat stress **AND** we show the mechanism of how it does so. </w:t>
      </w:r>
    </w:p>
    <w:p w14:paraId="6A91D18A" w14:textId="72ED884D" w:rsidR="00875B81" w:rsidRDefault="00875B81"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-~90% mortality on KI (cite bleaching paper), but different mortality for some species</w:t>
      </w:r>
    </w:p>
    <w:p w14:paraId="4C01FC7B" w14:textId="033FDB6C"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sidRPr="00046BBA">
        <w:rPr>
          <w:rFonts w:ascii="Helvetica Neue" w:eastAsia="Times New Roman" w:hAnsi="Helvetica Neue" w:cs="Times New Roman"/>
          <w:color w:val="3E3F3A"/>
          <w:sz w:val="21"/>
          <w:szCs w:val="21"/>
          <w:shd w:val="clear" w:color="auto" w:fill="FFFFFF"/>
          <w:lang w:val="en-CA"/>
        </w:rPr>
        <w:t xml:space="preserve">We show that corals living at different levels of local human disturbance had distinct symbiont communities that corresponded tightly to survivorship. This </w:t>
      </w:r>
      <w:proofErr w:type="gramStart"/>
      <w:r w:rsidRPr="00046BBA">
        <w:rPr>
          <w:rFonts w:ascii="Helvetica Neue" w:eastAsia="Times New Roman" w:hAnsi="Helvetica Neue" w:cs="Times New Roman"/>
          <w:color w:val="3E3F3A"/>
          <w:sz w:val="21"/>
          <w:szCs w:val="21"/>
          <w:shd w:val="clear" w:color="auto" w:fill="FFFFFF"/>
          <w:lang w:val="en-CA"/>
        </w:rPr>
        <w:t>is in contrast to</w:t>
      </w:r>
      <w:proofErr w:type="gramEnd"/>
      <w:r w:rsidRPr="00046BBA">
        <w:rPr>
          <w:rFonts w:ascii="Helvetica Neue" w:eastAsia="Times New Roman" w:hAnsi="Helvetica Neue" w:cs="Times New Roman"/>
          <w:color w:val="3E3F3A"/>
          <w:sz w:val="21"/>
          <w:szCs w:val="21"/>
          <w:shd w:val="clear" w:color="auto" w:fill="FFFFFF"/>
          <w:lang w:val="en-CA"/>
        </w:rPr>
        <w:t xml:space="preserve"> a recent study which concluded that particulate and dissolved nutrients do not reduce coral health at a colony scale (Rocker et al 2017).</w:t>
      </w:r>
    </w:p>
    <w:p w14:paraId="7F0B4C49" w14:textId="77777777" w:rsidR="00046BBA"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p>
    <w:p w14:paraId="5CE6FCC2" w14:textId="6653FBDF" w:rsidR="00046BBA" w:rsidRPr="00F375C9" w:rsidRDefault="00046BBA" w:rsidP="00F375C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T</w:t>
      </w:r>
      <w:r w:rsidRPr="00046BBA">
        <w:rPr>
          <w:rFonts w:ascii="Helvetica Neue" w:eastAsia="Times New Roman" w:hAnsi="Helvetica Neue" w:cs="Times New Roman"/>
          <w:color w:val="3E3F3A"/>
          <w:sz w:val="21"/>
          <w:szCs w:val="21"/>
          <w:shd w:val="clear" w:color="auto" w:fill="FFFFFF"/>
          <w:lang w:val="en-CA"/>
        </w:rPr>
        <w:t xml:space="preserve">here is increasing evidence for local adaptation in corals (Howells et al 2012, Logan et al 2013, Dixon et al 2015). Our results suggest that some coral species may have the capacity to experience evolutionary rescue, defined as adaptation at a rate that allows an endangered population to survive the rate of environmental change (Orr &amp; </w:t>
      </w:r>
      <w:proofErr w:type="spellStart"/>
      <w:proofErr w:type="gramStart"/>
      <w:r w:rsidRPr="00046BBA">
        <w:rPr>
          <w:rFonts w:ascii="Helvetica Neue" w:eastAsia="Times New Roman" w:hAnsi="Helvetica Neue" w:cs="Times New Roman"/>
          <w:color w:val="3E3F3A"/>
          <w:sz w:val="21"/>
          <w:szCs w:val="21"/>
          <w:shd w:val="clear" w:color="auto" w:fill="FFFFFF"/>
          <w:lang w:val="en-CA"/>
        </w:rPr>
        <w:t>Unkless</w:t>
      </w:r>
      <w:proofErr w:type="spellEnd"/>
      <w:r w:rsidRPr="00046BBA">
        <w:rPr>
          <w:rFonts w:ascii="Helvetica Neue" w:eastAsia="Times New Roman" w:hAnsi="Helvetica Neue" w:cs="Times New Roman"/>
          <w:color w:val="3E3F3A"/>
          <w:sz w:val="21"/>
          <w:szCs w:val="21"/>
          <w:shd w:val="clear" w:color="auto" w:fill="FFFFFF"/>
          <w:lang w:val="en-CA"/>
        </w:rPr>
        <w:t xml:space="preserve">  2014</w:t>
      </w:r>
      <w:proofErr w:type="gramEnd"/>
      <w:r w:rsidRPr="00046BBA">
        <w:rPr>
          <w:rFonts w:ascii="Helvetica Neue" w:eastAsia="Times New Roman" w:hAnsi="Helvetica Neue" w:cs="Times New Roman"/>
          <w:color w:val="3E3F3A"/>
          <w:sz w:val="21"/>
          <w:szCs w:val="21"/>
          <w:shd w:val="clear" w:color="auto" w:fill="FFFFFF"/>
          <w:lang w:val="en-CA"/>
        </w:rPr>
        <w:t>, Carlson 2014). Our results suggest that the capacity for evolutionary rescue is tangibly related to local reef protection. Although massive bleaching events like this one will likely continue to cause catastrophic damage to coral reefs worldwide, mitigating local human disturbance can potentially help protect some coral species against a modest amount of ocean warming.</w:t>
      </w:r>
    </w:p>
    <w:p w14:paraId="36B57827" w14:textId="695721CB"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4DA421DE" w14:textId="213D4DBF" w:rsidR="002F0A80" w:rsidRPr="00194FB4" w:rsidRDefault="002F0A80" w:rsidP="002F0A80">
      <w:pPr>
        <w:spacing w:line="480" w:lineRule="auto"/>
        <w:rPr>
          <w:rFonts w:ascii="Helvetica Neue" w:eastAsia="Times New Roman" w:hAnsi="Helvetica Neue" w:cs="Times New Roman"/>
          <w:color w:val="3E3F3A"/>
          <w:sz w:val="32"/>
          <w:szCs w:val="32"/>
          <w:shd w:val="clear" w:color="auto" w:fill="FFFFFF"/>
          <w:lang w:val="en-CA"/>
        </w:rPr>
      </w:pPr>
      <w:commentRangeStart w:id="4"/>
      <w:r w:rsidRPr="00194FB4">
        <w:rPr>
          <w:rFonts w:ascii="Helvetica Neue" w:eastAsia="Times New Roman" w:hAnsi="Helvetica Neue" w:cs="Times New Roman"/>
          <w:color w:val="3E3F3A"/>
          <w:sz w:val="32"/>
          <w:szCs w:val="32"/>
          <w:shd w:val="clear" w:color="auto" w:fill="FFFFFF"/>
          <w:lang w:val="en-CA"/>
        </w:rPr>
        <w:t>Methods</w:t>
      </w:r>
      <w:commentRangeEnd w:id="4"/>
      <w:r w:rsidRPr="00194FB4">
        <w:rPr>
          <w:rStyle w:val="CommentReference"/>
          <w:sz w:val="32"/>
          <w:szCs w:val="32"/>
        </w:rPr>
        <w:commentReference w:id="4"/>
      </w:r>
    </w:p>
    <w:p w14:paraId="47DC66B0"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58913ADE" w14:textId="7360932E" w:rsidR="002F0A80" w:rsidRPr="009C56F2" w:rsidRDefault="00E22FE2"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Study Location</w:t>
      </w:r>
    </w:p>
    <w:p w14:paraId="568C2C24" w14:textId="2D8FFD56"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Kiritimati Atoll (Christmas Island), Kiribati</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roofErr w:type="gramStart"/>
      <w:r w:rsidRPr="002F0A80">
        <w:rPr>
          <w:rFonts w:ascii="Helvetica Neue" w:eastAsia="Times New Roman" w:hAnsi="Helvetica Neue" w:cs="Times New Roman"/>
          <w:color w:val="3E3F3A"/>
          <w:sz w:val="21"/>
          <w:szCs w:val="21"/>
          <w:shd w:val="clear" w:color="auto" w:fill="FFFFFF"/>
          <w:lang w:val="en-CA"/>
        </w:rPr>
        <w:t>is located in</w:t>
      </w:r>
      <w:proofErr w:type="gramEnd"/>
      <w:r w:rsidRPr="002F0A80">
        <w:rPr>
          <w:rFonts w:ascii="Helvetica Neue" w:eastAsia="Times New Roman" w:hAnsi="Helvetica Neue" w:cs="Times New Roman"/>
          <w:color w:val="3E3F3A"/>
          <w:sz w:val="21"/>
          <w:szCs w:val="21"/>
          <w:shd w:val="clear" w:color="auto" w:fill="FFFFFF"/>
          <w:lang w:val="en-CA"/>
        </w:rPr>
        <w:t xml:space="preserve"> the Central Equatorial Pacific (1.9N 157</w:t>
      </w:r>
      <w:r>
        <w:rPr>
          <w:rFonts w:ascii="Helvetica Neue" w:eastAsia="Times New Roman" w:hAnsi="Helvetica Neue" w:cs="Times New Roman"/>
          <w:color w:val="3E3F3A"/>
          <w:sz w:val="21"/>
          <w:szCs w:val="21"/>
          <w:shd w:val="clear" w:color="auto" w:fill="FFFFFF"/>
          <w:lang w:val="en-CA"/>
        </w:rPr>
        <w:t>W), at the center of the El Niñ</w:t>
      </w:r>
      <w:r w:rsidRPr="002F0A80">
        <w:rPr>
          <w:rFonts w:ascii="Helvetica Neue" w:eastAsia="Times New Roman" w:hAnsi="Helvetica Neue" w:cs="Times New Roman"/>
          <w:color w:val="3E3F3A"/>
          <w:sz w:val="21"/>
          <w:szCs w:val="21"/>
          <w:shd w:val="clear" w:color="auto" w:fill="FFFFFF"/>
          <w:lang w:val="en-CA"/>
        </w:rPr>
        <w:t xml:space="preserve">o 3.4 region (a region which is used to quantify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 xml:space="preserve">o presence and strength). </w:t>
      </w:r>
      <w:r w:rsidR="009C5F83">
        <w:rPr>
          <w:rFonts w:ascii="Helvetica Neue" w:eastAsia="Times New Roman" w:hAnsi="Helvetica Neue" w:cs="Times New Roman"/>
          <w:color w:val="3E3F3A"/>
          <w:sz w:val="21"/>
          <w:szCs w:val="21"/>
          <w:shd w:val="clear" w:color="auto" w:fill="FFFFFF"/>
          <w:lang w:val="en-CA"/>
        </w:rPr>
        <w:t xml:space="preserve">Kiritimati has a strong gradient of human disturbance around the island, with </w:t>
      </w:r>
      <w:proofErr w:type="gramStart"/>
      <w:r w:rsidR="009C5F83">
        <w:rPr>
          <w:rFonts w:ascii="Helvetica Neue" w:eastAsia="Times New Roman" w:hAnsi="Helvetica Neue" w:cs="Times New Roman"/>
          <w:color w:val="3E3F3A"/>
          <w:sz w:val="21"/>
          <w:szCs w:val="21"/>
          <w:shd w:val="clear" w:color="auto" w:fill="FFFFFF"/>
          <w:lang w:val="en-CA"/>
        </w:rPr>
        <w:t>the majority of</w:t>
      </w:r>
      <w:proofErr w:type="gramEnd"/>
      <w:r w:rsidR="009C5F83">
        <w:rPr>
          <w:rFonts w:ascii="Helvetica Neue" w:eastAsia="Times New Roman" w:hAnsi="Helvetica Neue" w:cs="Times New Roman"/>
          <w:color w:val="3E3F3A"/>
          <w:sz w:val="21"/>
          <w:szCs w:val="21"/>
          <w:shd w:val="clear" w:color="auto" w:fill="FFFFFF"/>
          <w:lang w:val="en-CA"/>
        </w:rPr>
        <w:t xml:space="preserve"> the human population residing in 3 villages on the West side of the atoll. Human use, including subsistence fishing and waste </w:t>
      </w:r>
      <w:r w:rsidR="00E92EFD">
        <w:rPr>
          <w:rFonts w:ascii="Helvetica Neue" w:eastAsia="Times New Roman" w:hAnsi="Helvetica Neue" w:cs="Times New Roman"/>
          <w:color w:val="3E3F3A"/>
          <w:sz w:val="21"/>
          <w:szCs w:val="21"/>
          <w:shd w:val="clear" w:color="auto" w:fill="FFFFFF"/>
          <w:lang w:val="en-CA"/>
        </w:rPr>
        <w:t xml:space="preserve">water </w:t>
      </w:r>
      <w:r w:rsidR="009C5F83">
        <w:rPr>
          <w:rFonts w:ascii="Helvetica Neue" w:eastAsia="Times New Roman" w:hAnsi="Helvetica Neue" w:cs="Times New Roman"/>
          <w:color w:val="3E3F3A"/>
          <w:sz w:val="21"/>
          <w:szCs w:val="21"/>
          <w:shd w:val="clear" w:color="auto" w:fill="FFFFFF"/>
          <w:lang w:val="en-CA"/>
        </w:rPr>
        <w:t xml:space="preserve">runoff, are densely concentrated in this area, while the North, East, and South regions of the island are </w:t>
      </w:r>
      <w:r w:rsidR="00E92EFD">
        <w:rPr>
          <w:rFonts w:ascii="Helvetica Neue" w:eastAsia="Times New Roman" w:hAnsi="Helvetica Neue" w:cs="Times New Roman"/>
          <w:color w:val="3E3F3A"/>
          <w:sz w:val="21"/>
          <w:szCs w:val="21"/>
          <w:shd w:val="clear" w:color="auto" w:fill="FFFFFF"/>
          <w:lang w:val="en-CA"/>
        </w:rPr>
        <w:t>minimally impacted</w:t>
      </w:r>
      <w:r w:rsidR="009C5F83">
        <w:rPr>
          <w:rFonts w:ascii="Helvetica Neue" w:eastAsia="Times New Roman" w:hAnsi="Helvetica Neue" w:cs="Times New Roman"/>
          <w:color w:val="3E3F3A"/>
          <w:sz w:val="21"/>
          <w:szCs w:val="21"/>
          <w:shd w:val="clear" w:color="auto" w:fill="FFFFFF"/>
          <w:lang w:val="en-CA"/>
        </w:rPr>
        <w:t xml:space="preserve"> (Watson et al 2016). </w:t>
      </w:r>
      <w:r w:rsidRPr="002F0A80">
        <w:rPr>
          <w:rFonts w:ascii="Helvetica Neue" w:eastAsia="Times New Roman" w:hAnsi="Helvetica Neue" w:cs="Times New Roman"/>
          <w:color w:val="3E3F3A"/>
          <w:sz w:val="21"/>
          <w:szCs w:val="21"/>
          <w:shd w:val="clear" w:color="auto" w:fill="FFFFFF"/>
          <w:lang w:val="en-CA"/>
        </w:rPr>
        <w:t xml:space="preserve">During the 2015/2016 El </w:t>
      </w:r>
      <w:r>
        <w:rPr>
          <w:rFonts w:ascii="Helvetica Neue" w:eastAsia="Times New Roman" w:hAnsi="Helvetica Neue" w:cs="Times New Roman"/>
          <w:color w:val="3E3F3A"/>
          <w:sz w:val="21"/>
          <w:szCs w:val="21"/>
          <w:shd w:val="clear" w:color="auto" w:fill="FFFFFF"/>
          <w:lang w:val="en-CA"/>
        </w:rPr>
        <w:t>Niñ</w:t>
      </w:r>
      <w:r w:rsidRPr="002F0A80">
        <w:rPr>
          <w:rFonts w:ascii="Helvetica Neue" w:eastAsia="Times New Roman" w:hAnsi="Helvetica Neue" w:cs="Times New Roman"/>
          <w:color w:val="3E3F3A"/>
          <w:sz w:val="21"/>
          <w:szCs w:val="21"/>
          <w:shd w:val="clear" w:color="auto" w:fill="FFFFFF"/>
          <w:lang w:val="en-CA"/>
        </w:rPr>
        <w:t>o event, Kiritimati experienced 10 months of sustained temperature stress, causing a mass bleaching and mortality event (@</w:t>
      </w:r>
      <w:proofErr w:type="spellStart"/>
      <w:r w:rsidRPr="002F0A80">
        <w:rPr>
          <w:rFonts w:ascii="Helvetica Neue" w:eastAsia="Times New Roman" w:hAnsi="Helvetica Neue" w:cs="Times New Roman"/>
          <w:color w:val="3E3F3A"/>
          <w:sz w:val="21"/>
          <w:szCs w:val="21"/>
          <w:shd w:val="clear" w:color="auto" w:fill="FFFFFF"/>
          <w:lang w:val="en-CA"/>
        </w:rPr>
        <w:t>BauminPrep</w:t>
      </w:r>
      <w:proofErr w:type="spellEnd"/>
      <w:r w:rsidRPr="002F0A80">
        <w:rPr>
          <w:rFonts w:ascii="Helvetica Neue" w:eastAsia="Times New Roman" w:hAnsi="Helvetica Neue" w:cs="Times New Roman"/>
          <w:color w:val="3E3F3A"/>
          <w:sz w:val="21"/>
          <w:szCs w:val="21"/>
          <w:shd w:val="clear" w:color="auto" w:fill="FFFFFF"/>
          <w:lang w:val="en-CA"/>
        </w:rPr>
        <w:t xml:space="preserve">). </w:t>
      </w:r>
    </w:p>
    <w:p w14:paraId="5A864495"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6C01EA5C" w14:textId="231F2126"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Temperature quantification</w:t>
      </w:r>
    </w:p>
    <w:p w14:paraId="35F9647F" w14:textId="62C61B61"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Temperature loggers (</w:t>
      </w:r>
      <w:r w:rsidR="00EC5CC6">
        <w:rPr>
          <w:rFonts w:ascii="Helvetica Neue" w:eastAsia="Times New Roman" w:hAnsi="Helvetica Neue" w:cs="Times New Roman"/>
          <w:color w:val="3E3F3A"/>
          <w:sz w:val="21"/>
          <w:szCs w:val="21"/>
          <w:shd w:val="clear" w:color="auto" w:fill="FFFFFF"/>
          <w:lang w:val="en-CA"/>
        </w:rPr>
        <w:t>SBE</w:t>
      </w:r>
      <w:r w:rsidRPr="002F0A80">
        <w:rPr>
          <w:rFonts w:ascii="Helvetica Neue" w:eastAsia="Times New Roman" w:hAnsi="Helvetica Neue" w:cs="Times New Roman"/>
          <w:color w:val="3E3F3A"/>
          <w:sz w:val="21"/>
          <w:szCs w:val="21"/>
          <w:shd w:val="clear" w:color="auto" w:fill="FFFFFF"/>
          <w:lang w:val="en-CA"/>
        </w:rPr>
        <w:t xml:space="preserve"> 56</w:t>
      </w:r>
      <w:r w:rsidR="00EC5CC6">
        <w:rPr>
          <w:rFonts w:ascii="Helvetica Neue" w:eastAsia="Times New Roman" w:hAnsi="Helvetica Neue" w:cs="Times New Roman"/>
          <w:color w:val="3E3F3A"/>
          <w:sz w:val="21"/>
          <w:szCs w:val="21"/>
          <w:shd w:val="clear" w:color="auto" w:fill="FFFFFF"/>
          <w:lang w:val="en-CA"/>
        </w:rPr>
        <w:t xml:space="preserve">, </w:t>
      </w:r>
      <w:r w:rsidR="00EC5CC6" w:rsidRPr="002F0A80">
        <w:rPr>
          <w:rFonts w:ascii="Helvetica Neue" w:eastAsia="Times New Roman" w:hAnsi="Helvetica Neue" w:cs="Times New Roman"/>
          <w:color w:val="3E3F3A"/>
          <w:sz w:val="21"/>
          <w:szCs w:val="21"/>
          <w:shd w:val="clear" w:color="auto" w:fill="FFFFFF"/>
          <w:lang w:val="en-CA"/>
        </w:rPr>
        <w:t>Sea-Bird</w:t>
      </w:r>
      <w:r w:rsidR="00EC5CC6">
        <w:rPr>
          <w:rFonts w:ascii="Helvetica Neue" w:eastAsia="Times New Roman" w:hAnsi="Helvetica Neue" w:cs="Times New Roman"/>
          <w:color w:val="3E3F3A"/>
          <w:sz w:val="21"/>
          <w:szCs w:val="21"/>
          <w:shd w:val="clear" w:color="auto" w:fill="FFFFFF"/>
          <w:lang w:val="en-CA"/>
        </w:rPr>
        <w:t xml:space="preserve"> Scientific</w:t>
      </w:r>
      <w:r w:rsidRPr="002F0A80">
        <w:rPr>
          <w:rFonts w:ascii="Helvetica Neue" w:eastAsia="Times New Roman" w:hAnsi="Helvetica Neue" w:cs="Times New Roman"/>
          <w:color w:val="3E3F3A"/>
          <w:sz w:val="21"/>
          <w:szCs w:val="21"/>
          <w:shd w:val="clear" w:color="auto" w:fill="FFFFFF"/>
          <w:lang w:val="en-CA"/>
        </w:rPr>
        <w:t>) were deployed around the island at 10-12m d</w:t>
      </w:r>
      <w:r w:rsidR="00EB0019">
        <w:rPr>
          <w:rFonts w:ascii="Helvetica Neue" w:eastAsia="Times New Roman" w:hAnsi="Helvetica Neue" w:cs="Times New Roman"/>
          <w:color w:val="3E3F3A"/>
          <w:sz w:val="21"/>
          <w:szCs w:val="21"/>
          <w:shd w:val="clear" w:color="auto" w:fill="FFFFFF"/>
          <w:lang w:val="en-CA"/>
        </w:rPr>
        <w:t xml:space="preserve">epth from 2011-2016 to measure </w:t>
      </w:r>
      <w:r w:rsidRPr="00EB0019">
        <w:rPr>
          <w:rFonts w:ascii="Helvetica Neue" w:eastAsia="Times New Roman" w:hAnsi="Helvetica Neue" w:cs="Times New Roman"/>
          <w:i/>
          <w:color w:val="3E3F3A"/>
          <w:sz w:val="21"/>
          <w:szCs w:val="21"/>
          <w:shd w:val="clear" w:color="auto" w:fill="FFFFFF"/>
          <w:lang w:val="en-CA"/>
        </w:rPr>
        <w:t>in situ</w:t>
      </w:r>
      <w:r w:rsidRPr="002F0A80">
        <w:rPr>
          <w:rFonts w:ascii="Helvetica Neue" w:eastAsia="Times New Roman" w:hAnsi="Helvetica Neue" w:cs="Times New Roman"/>
          <w:color w:val="3E3F3A"/>
          <w:sz w:val="21"/>
          <w:szCs w:val="21"/>
          <w:shd w:val="clear" w:color="auto" w:fill="FFFFFF"/>
          <w:lang w:val="en-CA"/>
        </w:rPr>
        <w:t xml:space="preserve"> thermal stress.</w:t>
      </w:r>
      <w:r w:rsidR="00EB0019">
        <w:rPr>
          <w:rFonts w:ascii="Helvetica Neue" w:eastAsia="Times New Roman" w:hAnsi="Helvetica Neue" w:cs="Times New Roman"/>
          <w:color w:val="3E3F3A"/>
          <w:sz w:val="21"/>
          <w:szCs w:val="21"/>
          <w:shd w:val="clear" w:color="auto" w:fill="FFFFFF"/>
          <w:lang w:val="en-CA"/>
        </w:rPr>
        <w:t xml:space="preserve"> Temperature measurements were sub-sampled to a consistent </w:t>
      </w:r>
      <w:proofErr w:type="gramStart"/>
      <w:r w:rsidR="00EB0019">
        <w:rPr>
          <w:rFonts w:ascii="Helvetica Neue" w:eastAsia="Times New Roman" w:hAnsi="Helvetica Neue" w:cs="Times New Roman"/>
          <w:color w:val="3E3F3A"/>
          <w:sz w:val="21"/>
          <w:szCs w:val="21"/>
          <w:shd w:val="clear" w:color="auto" w:fill="FFFFFF"/>
          <w:lang w:val="en-CA"/>
        </w:rPr>
        <w:t>1 hour</w:t>
      </w:r>
      <w:proofErr w:type="gramEnd"/>
      <w:r w:rsidR="00EB0019">
        <w:rPr>
          <w:rFonts w:ascii="Helvetica Neue" w:eastAsia="Times New Roman" w:hAnsi="Helvetica Neue" w:cs="Times New Roman"/>
          <w:color w:val="3E3F3A"/>
          <w:sz w:val="21"/>
          <w:szCs w:val="21"/>
          <w:shd w:val="clear" w:color="auto" w:fill="FFFFFF"/>
          <w:lang w:val="en-CA"/>
        </w:rPr>
        <w:t xml:space="preserve"> sampling grid, and then averaged to determine ‘half week’ temperature (similar to NOAA’s DHW product, </w:t>
      </w:r>
      <w:r w:rsidR="00EB0019" w:rsidRPr="00EB0019">
        <w:rPr>
          <w:rFonts w:ascii="Helvetica Neue" w:eastAsia="Times New Roman" w:hAnsi="Helvetica Neue" w:cs="Times New Roman"/>
          <w:color w:val="3E3F3A"/>
          <w:sz w:val="21"/>
          <w:szCs w:val="21"/>
          <w:shd w:val="clear" w:color="auto" w:fill="FFFFFF"/>
          <w:lang w:val="en-CA"/>
        </w:rPr>
        <w:t>https://coralreefwatch.noaa.gov/satellite/dhw.php</w:t>
      </w:r>
      <w:r w:rsidR="00EB0019">
        <w:rPr>
          <w:rFonts w:ascii="Helvetica Neue" w:eastAsia="Times New Roman" w:hAnsi="Helvetica Neue" w:cs="Times New Roman"/>
          <w:color w:val="3E3F3A"/>
          <w:sz w:val="21"/>
          <w:szCs w:val="21"/>
          <w:shd w:val="clear" w:color="auto" w:fill="FFFFFF"/>
          <w:lang w:val="en-CA"/>
        </w:rPr>
        <w:t>). Next, hotspot values were calculated, where a hotspot is defined as when (half-weekly temperature) – (baseline temperature) is a positive number (baseline temperature is the long-term maximum monthly mean, 28.14</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For degree heating week calculations (DHW), the value of a hotspot is included if it is &gt;1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C (values of 0-1</w:t>
      </w:r>
      <w:r w:rsidR="00EB0019">
        <w:rPr>
          <w:rFonts w:ascii="Myriad Pro" w:eastAsia="Times New Roman" w:hAnsi="Myriad Pro" w:cs="Times New Roman"/>
          <w:color w:val="3E3F3A"/>
          <w:sz w:val="21"/>
          <w:szCs w:val="21"/>
          <w:shd w:val="clear" w:color="auto" w:fill="FFFFFF"/>
          <w:lang w:val="en-CA"/>
        </w:rPr>
        <w:t>°</w:t>
      </w:r>
      <w:r w:rsidR="00EB0019">
        <w:rPr>
          <w:rFonts w:ascii="Helvetica Neue" w:eastAsia="Times New Roman" w:hAnsi="Helvetica Neue" w:cs="Times New Roman"/>
          <w:color w:val="3E3F3A"/>
          <w:sz w:val="21"/>
          <w:szCs w:val="21"/>
          <w:shd w:val="clear" w:color="auto" w:fill="FFFFFF"/>
          <w:lang w:val="en-CA"/>
        </w:rPr>
        <w:t xml:space="preserve">C are discarded). DHW is calculated as a rolling sum over 12 weeks, with each of the 24 half-week cumulative hotspot measurements divided by 2. As temperature profiles are similar among sites, and not all sites had temperature data for the </w:t>
      </w:r>
      <w:proofErr w:type="gramStart"/>
      <w:r w:rsidR="00EB0019">
        <w:rPr>
          <w:rFonts w:ascii="Helvetica Neue" w:eastAsia="Times New Roman" w:hAnsi="Helvetica Neue" w:cs="Times New Roman"/>
          <w:color w:val="3E3F3A"/>
          <w:sz w:val="21"/>
          <w:szCs w:val="21"/>
          <w:shd w:val="clear" w:color="auto" w:fill="FFFFFF"/>
          <w:lang w:val="en-CA"/>
        </w:rPr>
        <w:t>full time</w:t>
      </w:r>
      <w:proofErr w:type="gramEnd"/>
      <w:r w:rsidR="00EB0019">
        <w:rPr>
          <w:rFonts w:ascii="Helvetica Neue" w:eastAsia="Times New Roman" w:hAnsi="Helvetica Neue" w:cs="Times New Roman"/>
          <w:color w:val="3E3F3A"/>
          <w:sz w:val="21"/>
          <w:szCs w:val="21"/>
          <w:shd w:val="clear" w:color="auto" w:fill="FFFFFF"/>
          <w:lang w:val="en-CA"/>
        </w:rPr>
        <w:t xml:space="preserve"> period, DHW values were averaged across sites to create an island-wide </w:t>
      </w:r>
      <w:r w:rsidR="00EB0019">
        <w:rPr>
          <w:rFonts w:ascii="Helvetica Neue" w:eastAsia="Times New Roman" w:hAnsi="Helvetica Neue" w:cs="Times New Roman"/>
          <w:i/>
          <w:color w:val="3E3F3A"/>
          <w:sz w:val="21"/>
          <w:szCs w:val="21"/>
          <w:shd w:val="clear" w:color="auto" w:fill="FFFFFF"/>
          <w:lang w:val="en-CA"/>
        </w:rPr>
        <w:t xml:space="preserve">in </w:t>
      </w:r>
      <w:r w:rsidR="00EB0019" w:rsidRPr="00EB0019">
        <w:rPr>
          <w:rFonts w:ascii="Helvetica Neue" w:eastAsia="Times New Roman" w:hAnsi="Helvetica Neue" w:cs="Times New Roman"/>
          <w:i/>
          <w:color w:val="3E3F3A"/>
          <w:sz w:val="21"/>
          <w:szCs w:val="21"/>
          <w:shd w:val="clear" w:color="auto" w:fill="FFFFFF"/>
          <w:lang w:val="en-CA"/>
        </w:rPr>
        <w:t xml:space="preserve">situ </w:t>
      </w:r>
      <w:r w:rsidR="00EB0019" w:rsidRPr="00EB0019">
        <w:rPr>
          <w:rFonts w:ascii="Helvetica Neue" w:eastAsia="Times New Roman" w:hAnsi="Helvetica Neue" w:cs="Times New Roman"/>
          <w:color w:val="3E3F3A"/>
          <w:sz w:val="21"/>
          <w:szCs w:val="21"/>
          <w:shd w:val="clear" w:color="auto" w:fill="FFFFFF"/>
          <w:lang w:val="en-CA"/>
        </w:rPr>
        <w:t>DHW</w:t>
      </w:r>
      <w:r w:rsidR="00EB0019">
        <w:rPr>
          <w:rFonts w:ascii="Helvetica Neue" w:eastAsia="Times New Roman" w:hAnsi="Helvetica Neue" w:cs="Times New Roman"/>
          <w:color w:val="3E3F3A"/>
          <w:sz w:val="21"/>
          <w:szCs w:val="21"/>
          <w:shd w:val="clear" w:color="auto" w:fill="FFFFFF"/>
          <w:lang w:val="en-CA"/>
        </w:rPr>
        <w:t xml:space="preserve"> metric.</w:t>
      </w:r>
    </w:p>
    <w:p w14:paraId="65153F56" w14:textId="77777777" w:rsidR="0000486F" w:rsidRPr="002F0A80" w:rsidRDefault="0000486F" w:rsidP="002F0A80">
      <w:pPr>
        <w:spacing w:line="480" w:lineRule="auto"/>
        <w:rPr>
          <w:rFonts w:ascii="Helvetica Neue" w:eastAsia="Times New Roman" w:hAnsi="Helvetica Neue" w:cs="Times New Roman"/>
          <w:color w:val="3E3F3A"/>
          <w:sz w:val="21"/>
          <w:szCs w:val="21"/>
          <w:shd w:val="clear" w:color="auto" w:fill="FFFFFF"/>
          <w:lang w:val="en-CA"/>
        </w:rPr>
      </w:pPr>
    </w:p>
    <w:p w14:paraId="3B913BE5" w14:textId="43525D55"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Coral </w:t>
      </w:r>
      <w:r w:rsidR="009C56F2">
        <w:rPr>
          <w:rFonts w:ascii="Helvetica Neue" w:eastAsia="Times New Roman" w:hAnsi="Helvetica Neue" w:cs="Times New Roman"/>
          <w:b/>
          <w:color w:val="3E3F3A"/>
          <w:sz w:val="21"/>
          <w:szCs w:val="21"/>
          <w:shd w:val="clear" w:color="auto" w:fill="FFFFFF"/>
          <w:lang w:val="en-CA"/>
        </w:rPr>
        <w:t>t</w:t>
      </w:r>
      <w:r w:rsidRPr="009C56F2">
        <w:rPr>
          <w:rFonts w:ascii="Helvetica Neue" w:eastAsia="Times New Roman" w:hAnsi="Helvetica Neue" w:cs="Times New Roman"/>
          <w:b/>
          <w:color w:val="3E3F3A"/>
          <w:sz w:val="21"/>
          <w:szCs w:val="21"/>
          <w:shd w:val="clear" w:color="auto" w:fill="FFFFFF"/>
          <w:lang w:val="en-CA"/>
        </w:rPr>
        <w:t xml:space="preserve">agging and sampling  </w:t>
      </w:r>
    </w:p>
    <w:p w14:paraId="2BC95981" w14:textId="36C4FD5E"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In August/September 2014</w:t>
      </w:r>
      <w:r w:rsidR="00504E0C">
        <w:rPr>
          <w:rFonts w:ascii="Helvetica Neue" w:eastAsia="Times New Roman" w:hAnsi="Helvetica Neue" w:cs="Times New Roman"/>
          <w:color w:val="3E3F3A"/>
          <w:sz w:val="21"/>
          <w:szCs w:val="21"/>
          <w:shd w:val="clear" w:color="auto" w:fill="FFFFFF"/>
          <w:lang w:val="en-CA"/>
        </w:rPr>
        <w:t xml:space="preserve">, </w:t>
      </w:r>
      <w:r w:rsidR="00E90654">
        <w:rPr>
          <w:rFonts w:ascii="Helvetica Neue" w:eastAsia="Times New Roman" w:hAnsi="Helvetica Neue" w:cs="Times New Roman"/>
          <w:color w:val="3E3F3A"/>
          <w:sz w:val="21"/>
          <w:szCs w:val="21"/>
          <w:shd w:val="clear" w:color="auto" w:fill="FFFFFF"/>
          <w:lang w:val="en-CA"/>
        </w:rPr>
        <w:t xml:space="preserve">colonies of </w:t>
      </w:r>
      <w:r w:rsidR="00E90654" w:rsidRPr="00E90654">
        <w:rPr>
          <w:rFonts w:ascii="Helvetica Neue" w:eastAsia="Times New Roman" w:hAnsi="Helvetica Neue" w:cs="Times New Roman"/>
          <w:i/>
          <w:color w:val="3E3F3A"/>
          <w:sz w:val="21"/>
          <w:szCs w:val="21"/>
          <w:shd w:val="clear" w:color="auto" w:fill="FFFFFF"/>
          <w:lang w:val="en-CA"/>
        </w:rPr>
        <w:t>Platygyra</w:t>
      </w:r>
      <w:r w:rsidR="00E90654">
        <w:rPr>
          <w:rFonts w:ascii="Helvetica Neue" w:eastAsia="Times New Roman" w:hAnsi="Helvetica Neue" w:cs="Times New Roman"/>
          <w:color w:val="3E3F3A"/>
          <w:sz w:val="21"/>
          <w:szCs w:val="21"/>
          <w:shd w:val="clear" w:color="auto" w:fill="FFFFFF"/>
          <w:lang w:val="en-CA"/>
        </w:rPr>
        <w:t xml:space="preserve"> sp. (n = </w:t>
      </w:r>
      <w:r w:rsidR="00333B1A">
        <w:rPr>
          <w:rFonts w:ascii="Helvetica Neue" w:eastAsia="Times New Roman" w:hAnsi="Helvetica Neue" w:cs="Times New Roman"/>
          <w:color w:val="3E3F3A"/>
          <w:sz w:val="21"/>
          <w:szCs w:val="21"/>
          <w:shd w:val="clear" w:color="auto" w:fill="FFFFFF"/>
          <w:lang w:val="en-CA"/>
        </w:rPr>
        <w:t>82</w:t>
      </w:r>
      <w:r w:rsidR="00E90654">
        <w:rPr>
          <w:rFonts w:ascii="Helvetica Neue" w:eastAsia="Times New Roman" w:hAnsi="Helvetica Neue" w:cs="Times New Roman"/>
          <w:color w:val="3E3F3A"/>
          <w:sz w:val="21"/>
          <w:szCs w:val="21"/>
          <w:shd w:val="clear" w:color="auto" w:fill="FFFFFF"/>
          <w:lang w:val="en-CA"/>
        </w:rPr>
        <w:t xml:space="preserve">) and </w:t>
      </w:r>
      <w:r w:rsidRPr="00E90654">
        <w:rPr>
          <w:rFonts w:ascii="Helvetica Neue" w:eastAsia="Times New Roman" w:hAnsi="Helvetica Neue" w:cs="Times New Roman"/>
          <w:i/>
          <w:color w:val="3E3F3A"/>
          <w:sz w:val="21"/>
          <w:szCs w:val="21"/>
          <w:shd w:val="clear" w:color="auto" w:fill="FFFFFF"/>
          <w:lang w:val="en-CA"/>
        </w:rPr>
        <w:t>Favites pentagona</w:t>
      </w:r>
      <w:r w:rsidRPr="002F0A80">
        <w:rPr>
          <w:rFonts w:ascii="Helvetica Neue" w:eastAsia="Times New Roman" w:hAnsi="Helvetica Neue" w:cs="Times New Roman"/>
          <w:color w:val="3E3F3A"/>
          <w:sz w:val="21"/>
          <w:szCs w:val="21"/>
          <w:shd w:val="clear" w:color="auto" w:fill="FFFFFF"/>
          <w:lang w:val="en-CA"/>
        </w:rPr>
        <w:t xml:space="preserve"> </w:t>
      </w:r>
      <w:r w:rsidR="00E90654">
        <w:rPr>
          <w:rFonts w:ascii="Helvetica Neue" w:eastAsia="Times New Roman" w:hAnsi="Helvetica Neue" w:cs="Times New Roman"/>
          <w:color w:val="3E3F3A"/>
          <w:sz w:val="21"/>
          <w:szCs w:val="21"/>
          <w:shd w:val="clear" w:color="auto" w:fill="FFFFFF"/>
          <w:lang w:val="en-CA"/>
        </w:rPr>
        <w:t xml:space="preserve">(n = </w:t>
      </w:r>
      <w:r w:rsidR="00333B1A">
        <w:rPr>
          <w:rFonts w:ascii="Helvetica Neue" w:eastAsia="Times New Roman" w:hAnsi="Helvetica Neue" w:cs="Times New Roman"/>
          <w:color w:val="3E3F3A"/>
          <w:sz w:val="21"/>
          <w:szCs w:val="21"/>
          <w:shd w:val="clear" w:color="auto" w:fill="FFFFFF"/>
          <w:lang w:val="en-CA"/>
        </w:rPr>
        <w:t>59</w:t>
      </w:r>
      <w:r w:rsidR="00E90654">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were tagged along a 60m transect at 10-12m depth at 15 different sites around </w:t>
      </w:r>
      <w:r w:rsidR="00504E0C">
        <w:rPr>
          <w:rFonts w:ascii="Helvetica Neue" w:eastAsia="Times New Roman" w:hAnsi="Helvetica Neue" w:cs="Times New Roman"/>
          <w:color w:val="3E3F3A"/>
          <w:sz w:val="21"/>
          <w:szCs w:val="21"/>
          <w:shd w:val="clear" w:color="auto" w:fill="FFFFFF"/>
          <w:lang w:val="en-CA"/>
        </w:rPr>
        <w:t>Kiritimati</w:t>
      </w:r>
      <w:r w:rsidRPr="002F0A80">
        <w:rPr>
          <w:rFonts w:ascii="Helvetica Neue" w:eastAsia="Times New Roman" w:hAnsi="Helvetica Neue" w:cs="Times New Roman"/>
          <w:color w:val="3E3F3A"/>
          <w:sz w:val="21"/>
          <w:szCs w:val="21"/>
          <w:shd w:val="clear" w:color="auto" w:fill="FFFFFF"/>
          <w:lang w:val="en-CA"/>
        </w:rPr>
        <w:t xml:space="preserve"> atoll.  A photo was taken of each coral to record colony measur</w:t>
      </w:r>
      <w:r>
        <w:rPr>
          <w:rFonts w:ascii="Helvetica Neue" w:eastAsia="Times New Roman" w:hAnsi="Helvetica Neue" w:cs="Times New Roman"/>
          <w:color w:val="3E3F3A"/>
          <w:sz w:val="21"/>
          <w:szCs w:val="21"/>
          <w:shd w:val="clear" w:color="auto" w:fill="FFFFFF"/>
          <w:lang w:val="en-CA"/>
        </w:rPr>
        <w:t>e</w:t>
      </w:r>
      <w:r w:rsidRPr="002F0A80">
        <w:rPr>
          <w:rFonts w:ascii="Helvetica Neue" w:eastAsia="Times New Roman" w:hAnsi="Helvetica Neue" w:cs="Times New Roman"/>
          <w:color w:val="3E3F3A"/>
          <w:sz w:val="21"/>
          <w:szCs w:val="21"/>
          <w:shd w:val="clear" w:color="auto" w:fill="FFFFFF"/>
          <w:lang w:val="en-CA"/>
        </w:rPr>
        <w:t xml:space="preserve">ments and bleaching. The tagged coral colonies were resampled twice more before (January/February 2015, April/May 2015), once during (July 2015), and once near the end </w:t>
      </w:r>
      <w:r w:rsidRPr="002F0A80">
        <w:rPr>
          <w:rFonts w:ascii="Helvetica Neue" w:eastAsia="Times New Roman" w:hAnsi="Helvetica Neue" w:cs="Times New Roman"/>
          <w:color w:val="3E3F3A"/>
          <w:sz w:val="21"/>
          <w:szCs w:val="21"/>
          <w:shd w:val="clear" w:color="auto" w:fill="FFFFFF"/>
          <w:lang w:val="en-CA"/>
        </w:rPr>
        <w:lastRenderedPageBreak/>
        <w:t xml:space="preserve">(March 2016) of the El </w:t>
      </w:r>
      <w:r w:rsidR="00816C56">
        <w:rPr>
          <w:rFonts w:ascii="Helvetica Neue" w:eastAsia="Times New Roman" w:hAnsi="Helvetica Neue" w:cs="Times New Roman"/>
          <w:color w:val="3E3F3A"/>
          <w:sz w:val="21"/>
          <w:szCs w:val="21"/>
          <w:shd w:val="clear" w:color="auto" w:fill="FFFFFF"/>
          <w:lang w:val="en-CA"/>
        </w:rPr>
        <w:t>Niño</w:t>
      </w:r>
      <w:r w:rsidRPr="002F0A80">
        <w:rPr>
          <w:rFonts w:ascii="Helvetica Neue" w:eastAsia="Times New Roman" w:hAnsi="Helvetica Neue" w:cs="Times New Roman"/>
          <w:color w:val="3E3F3A"/>
          <w:sz w:val="21"/>
          <w:szCs w:val="21"/>
          <w:shd w:val="clear" w:color="auto" w:fill="FFFFFF"/>
          <w:lang w:val="en-CA"/>
        </w:rPr>
        <w:t xml:space="preserve"> warming. Some tagged coral colonies were lost due to storm damage, and new coral colonies were tagged to replenish the total number of surveyed colonies. Not all sites were visited during all field seasons, and some site surveys were only partially completed during some field seasons due to inclement weather conditions.</w:t>
      </w:r>
      <w:r w:rsidR="00816C56">
        <w:rPr>
          <w:rFonts w:ascii="Helvetica Neue" w:eastAsia="Times New Roman" w:hAnsi="Helvetica Neue" w:cs="Times New Roman"/>
          <w:color w:val="3E3F3A"/>
          <w:sz w:val="21"/>
          <w:szCs w:val="21"/>
          <w:shd w:val="clear" w:color="auto" w:fill="FFFFFF"/>
          <w:lang w:val="en-CA"/>
        </w:rPr>
        <w:t xml:space="preserve"> Corals were sampled underwater using a small chisel, and stored in seawater on ice until preservation. </w:t>
      </w:r>
      <w:r w:rsidRPr="002F0A80">
        <w:rPr>
          <w:rFonts w:ascii="Helvetica Neue" w:eastAsia="Times New Roman" w:hAnsi="Helvetica Neue" w:cs="Times New Roman"/>
          <w:color w:val="3E3F3A"/>
          <w:sz w:val="21"/>
          <w:szCs w:val="21"/>
          <w:shd w:val="clear" w:color="auto" w:fill="FFFFFF"/>
          <w:lang w:val="en-CA"/>
        </w:rPr>
        <w:t>Coral tissue samples were preserved in Guanidinium buffer (50% w/v guanidinium isothio</w:t>
      </w:r>
      <w:r w:rsidR="00504E0C">
        <w:rPr>
          <w:rFonts w:ascii="Helvetica Neue" w:eastAsia="Times New Roman" w:hAnsi="Helvetica Neue" w:cs="Times New Roman"/>
          <w:color w:val="3E3F3A"/>
          <w:sz w:val="21"/>
          <w:szCs w:val="21"/>
          <w:shd w:val="clear" w:color="auto" w:fill="FFFFFF"/>
          <w:lang w:val="en-CA"/>
        </w:rPr>
        <w:t xml:space="preserve">cyanate; 50 </w:t>
      </w:r>
      <w:proofErr w:type="spellStart"/>
      <w:r w:rsidR="00504E0C">
        <w:rPr>
          <w:rFonts w:ascii="Helvetica Neue" w:eastAsia="Times New Roman" w:hAnsi="Helvetica Neue" w:cs="Times New Roman"/>
          <w:color w:val="3E3F3A"/>
          <w:sz w:val="21"/>
          <w:szCs w:val="21"/>
          <w:shd w:val="clear" w:color="auto" w:fill="FFFFFF"/>
          <w:lang w:val="en-CA"/>
        </w:rPr>
        <w:t>mM</w:t>
      </w:r>
      <w:proofErr w:type="spellEnd"/>
      <w:r w:rsidR="00504E0C">
        <w:rPr>
          <w:rFonts w:ascii="Helvetica Neue" w:eastAsia="Times New Roman" w:hAnsi="Helvetica Neue" w:cs="Times New Roman"/>
          <w:color w:val="3E3F3A"/>
          <w:sz w:val="21"/>
          <w:szCs w:val="21"/>
          <w:shd w:val="clear" w:color="auto" w:fill="FFFFFF"/>
          <w:lang w:val="en-CA"/>
        </w:rPr>
        <w:t xml:space="preserve"> Tris pH 7.6; 10 </w:t>
      </w:r>
      <w:r w:rsidRPr="002F0A80">
        <w:rPr>
          <w:rFonts w:ascii="Helvetica Neue" w:eastAsia="Times New Roman" w:hAnsi="Helvetica Neue" w:cs="Times New Roman"/>
          <w:color w:val="3E3F3A"/>
          <w:sz w:val="21"/>
          <w:szCs w:val="21"/>
          <w:shd w:val="clear" w:color="auto" w:fill="FFFFFF"/>
          <w:lang w:val="en-CA"/>
        </w:rPr>
        <w:t>µM EDT</w:t>
      </w:r>
      <w:r w:rsidR="00504E0C">
        <w:rPr>
          <w:rFonts w:ascii="Helvetica Neue" w:eastAsia="Times New Roman" w:hAnsi="Helvetica Neue" w:cs="Times New Roman"/>
          <w:color w:val="3E3F3A"/>
          <w:sz w:val="21"/>
          <w:szCs w:val="21"/>
          <w:shd w:val="clear" w:color="auto" w:fill="FFFFFF"/>
          <w:lang w:val="en-CA"/>
        </w:rPr>
        <w:t xml:space="preserve">A; 4.2% w/v </w:t>
      </w:r>
      <w:proofErr w:type="spellStart"/>
      <w:r w:rsidR="00504E0C">
        <w:rPr>
          <w:rFonts w:ascii="Helvetica Neue" w:eastAsia="Times New Roman" w:hAnsi="Helvetica Neue" w:cs="Times New Roman"/>
          <w:color w:val="3E3F3A"/>
          <w:sz w:val="21"/>
          <w:szCs w:val="21"/>
          <w:shd w:val="clear" w:color="auto" w:fill="FFFFFF"/>
          <w:lang w:val="en-CA"/>
        </w:rPr>
        <w:t>sarkosyl</w:t>
      </w:r>
      <w:proofErr w:type="spellEnd"/>
      <w:r w:rsidR="00504E0C">
        <w:rPr>
          <w:rFonts w:ascii="Helvetica Neue" w:eastAsia="Times New Roman" w:hAnsi="Helvetica Neue" w:cs="Times New Roman"/>
          <w:color w:val="3E3F3A"/>
          <w:sz w:val="21"/>
          <w:szCs w:val="21"/>
          <w:shd w:val="clear" w:color="auto" w:fill="FFFFFF"/>
          <w:lang w:val="en-CA"/>
        </w:rPr>
        <w:t>; 2.1% v/v</w:t>
      </w:r>
      <w:r w:rsidRPr="002F0A80">
        <w:rPr>
          <w:rFonts w:ascii="Helvetica Neue" w:eastAsia="Times New Roman" w:hAnsi="Helvetica Neue" w:cs="Times New Roman"/>
          <w:color w:val="3E3F3A"/>
          <w:sz w:val="21"/>
          <w:szCs w:val="21"/>
          <w:shd w:val="clear" w:color="auto" w:fill="FFFFFF"/>
          <w:lang w:val="en-CA"/>
        </w:rPr>
        <w:t>-</w:t>
      </w:r>
      <w:proofErr w:type="spellStart"/>
      <w:r w:rsidRPr="002F0A80">
        <w:rPr>
          <w:rFonts w:ascii="Helvetica Neue" w:eastAsia="Times New Roman" w:hAnsi="Helvetica Neue" w:cs="Times New Roman"/>
          <w:color w:val="3E3F3A"/>
          <w:sz w:val="21"/>
          <w:szCs w:val="21"/>
          <w:shd w:val="clear" w:color="auto" w:fill="FFFFFF"/>
          <w:lang w:val="en-CA"/>
        </w:rPr>
        <w:t>mercaptoet</w:t>
      </w:r>
      <w:r w:rsidR="001C2457">
        <w:rPr>
          <w:rFonts w:ascii="Helvetica Neue" w:eastAsia="Times New Roman" w:hAnsi="Helvetica Neue" w:cs="Times New Roman"/>
          <w:color w:val="3E3F3A"/>
          <w:sz w:val="21"/>
          <w:szCs w:val="21"/>
          <w:shd w:val="clear" w:color="auto" w:fill="FFFFFF"/>
          <w:lang w:val="en-CA"/>
        </w:rPr>
        <w:t>hanol</w:t>
      </w:r>
      <w:proofErr w:type="spellEnd"/>
      <w:r w:rsidR="001C2457">
        <w:rPr>
          <w:rFonts w:ascii="Helvetica Neue" w:eastAsia="Times New Roman" w:hAnsi="Helvetica Neue" w:cs="Times New Roman"/>
          <w:color w:val="3E3F3A"/>
          <w:sz w:val="21"/>
          <w:szCs w:val="21"/>
          <w:shd w:val="clear" w:color="auto" w:fill="FFFFFF"/>
          <w:lang w:val="en-CA"/>
        </w:rPr>
        <w:t>) and stored at 4</w:t>
      </w:r>
      <w:r w:rsidR="001C2457">
        <w:rPr>
          <w:rFonts w:ascii="Myriad Pro" w:eastAsia="Times New Roman" w:hAnsi="Myriad Pro" w:cs="Times New Roman"/>
          <w:color w:val="3E3F3A"/>
          <w:sz w:val="21"/>
          <w:szCs w:val="21"/>
          <w:shd w:val="clear" w:color="auto" w:fill="FFFFFF"/>
          <w:lang w:val="en-CA"/>
        </w:rPr>
        <w:t>°</w:t>
      </w:r>
      <w:r w:rsidR="001C2457">
        <w:rPr>
          <w:rFonts w:ascii="Helvetica Neue" w:eastAsia="Times New Roman" w:hAnsi="Helvetica Neue" w:cs="Times New Roman"/>
          <w:color w:val="3E3F3A"/>
          <w:sz w:val="21"/>
          <w:szCs w:val="21"/>
          <w:shd w:val="clear" w:color="auto" w:fill="FFFFFF"/>
          <w:lang w:val="en-CA"/>
        </w:rPr>
        <w:t>C</w:t>
      </w:r>
      <w:r w:rsidRPr="002F0A80">
        <w:rPr>
          <w:rFonts w:ascii="Helvetica Neue" w:eastAsia="Times New Roman" w:hAnsi="Helvetica Neue" w:cs="Times New Roman"/>
          <w:color w:val="3E3F3A"/>
          <w:sz w:val="21"/>
          <w:szCs w:val="21"/>
          <w:shd w:val="clear" w:color="auto" w:fill="FFFFFF"/>
          <w:lang w:val="en-CA"/>
        </w:rPr>
        <w:t xml:space="preserve"> until extraction.</w:t>
      </w:r>
    </w:p>
    <w:p w14:paraId="667B6C06"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27EC0AEE" w14:textId="0547B2AB"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Sample processing and sequencing</w:t>
      </w:r>
    </w:p>
    <w:p w14:paraId="32A8D044" w14:textId="6D79291A" w:rsidR="00EB0019" w:rsidRPr="00EB0019" w:rsidRDefault="00EB0019" w:rsidP="002F0A80">
      <w:pPr>
        <w:spacing w:line="480" w:lineRule="auto"/>
        <w:rPr>
          <w:rFonts w:ascii="Helvetica Neue" w:eastAsia="Times New Roman" w:hAnsi="Helvetica Neue" w:cs="Times New Roman"/>
          <w:i/>
          <w:color w:val="3E3F3A"/>
          <w:sz w:val="21"/>
          <w:szCs w:val="21"/>
          <w:shd w:val="clear" w:color="auto" w:fill="FFFFFF"/>
          <w:lang w:val="en-CA"/>
        </w:rPr>
      </w:pPr>
      <w:r w:rsidRPr="00EB0019">
        <w:rPr>
          <w:rFonts w:ascii="Helvetica Neue" w:eastAsia="Times New Roman" w:hAnsi="Helvetica Neue" w:cs="Times New Roman"/>
          <w:i/>
          <w:color w:val="3E3F3A"/>
          <w:sz w:val="21"/>
          <w:szCs w:val="21"/>
          <w:shd w:val="clear" w:color="auto" w:fill="FFFFFF"/>
          <w:lang w:val="en-CA"/>
        </w:rPr>
        <w:t>DNA Extraction</w:t>
      </w:r>
    </w:p>
    <w:p w14:paraId="256C23C1" w14:textId="70A0C26E"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DNA extraction was performed using a guanidinium-based extraction protocol [@Stat2009-qq; Cunning2017-sc; Cunning2015-mt] with the modification that the DNA pellet was washed with 70% ethanol three times rather than once.</w:t>
      </w:r>
      <w:r w:rsidR="00816C56">
        <w:rPr>
          <w:rFonts w:ascii="Helvetica Neue" w:eastAsia="Times New Roman" w:hAnsi="Helvetica Neue" w:cs="Times New Roman"/>
          <w:color w:val="3E3F3A"/>
          <w:sz w:val="21"/>
          <w:szCs w:val="21"/>
          <w:shd w:val="clear" w:color="auto" w:fill="FFFFFF"/>
          <w:lang w:val="en-CA"/>
        </w:rPr>
        <w:t xml:space="preserve"> After extraction, DNA was cleaned using </w:t>
      </w:r>
      <w:proofErr w:type="spellStart"/>
      <w:r w:rsidR="00816C56">
        <w:rPr>
          <w:rFonts w:ascii="Helvetica Neue" w:eastAsia="Times New Roman" w:hAnsi="Helvetica Neue" w:cs="Times New Roman"/>
          <w:color w:val="3E3F3A"/>
          <w:sz w:val="21"/>
          <w:szCs w:val="21"/>
          <w:shd w:val="clear" w:color="auto" w:fill="FFFFFF"/>
          <w:lang w:val="en-CA"/>
        </w:rPr>
        <w:t>Zymo</w:t>
      </w:r>
      <w:proofErr w:type="spellEnd"/>
      <w:r w:rsidR="00816C56">
        <w:rPr>
          <w:rFonts w:ascii="Helvetica Neue" w:eastAsia="Times New Roman" w:hAnsi="Helvetica Neue" w:cs="Times New Roman"/>
          <w:color w:val="3E3F3A"/>
          <w:sz w:val="21"/>
          <w:szCs w:val="21"/>
          <w:shd w:val="clear" w:color="auto" w:fill="FFFFFF"/>
          <w:lang w:val="en-CA"/>
        </w:rPr>
        <w:t xml:space="preserve"> Genomic DNA Clean and </w:t>
      </w:r>
      <w:proofErr w:type="spellStart"/>
      <w:r w:rsidR="00816C56">
        <w:rPr>
          <w:rFonts w:ascii="Helvetica Neue" w:eastAsia="Times New Roman" w:hAnsi="Helvetica Neue" w:cs="Times New Roman"/>
          <w:color w:val="3E3F3A"/>
          <w:sz w:val="21"/>
          <w:szCs w:val="21"/>
          <w:shd w:val="clear" w:color="auto" w:fill="FFFFFF"/>
          <w:lang w:val="en-CA"/>
        </w:rPr>
        <w:t>Concentrator</w:t>
      </w:r>
      <w:r w:rsidR="00816C56" w:rsidRPr="00816C56">
        <w:rPr>
          <w:rFonts w:ascii="Helvetica Neue" w:eastAsia="Times New Roman" w:hAnsi="Helvetica Neue" w:cs="Times New Roman"/>
          <w:color w:val="3E3F3A"/>
          <w:sz w:val="21"/>
          <w:szCs w:val="21"/>
          <w:shd w:val="clear" w:color="auto" w:fill="FFFFFF"/>
          <w:vertAlign w:val="superscript"/>
          <w:lang w:val="en-CA"/>
        </w:rPr>
        <w:t>TM</w:t>
      </w:r>
      <w:proofErr w:type="spellEnd"/>
      <w:r w:rsidR="00816C56">
        <w:rPr>
          <w:rFonts w:ascii="Helvetica Neue" w:eastAsia="Times New Roman" w:hAnsi="Helvetica Neue" w:cs="Times New Roman"/>
          <w:color w:val="3E3F3A"/>
          <w:sz w:val="21"/>
          <w:szCs w:val="21"/>
          <w:shd w:val="clear" w:color="auto" w:fill="FFFFFF"/>
          <w:lang w:val="en-CA"/>
        </w:rPr>
        <w:t xml:space="preserve"> -25 (</w:t>
      </w:r>
      <w:r w:rsidR="00816C56" w:rsidRPr="00816C56">
        <w:rPr>
          <w:rFonts w:ascii="Helvetica Neue" w:eastAsia="Times New Roman" w:hAnsi="Helvetica Neue" w:cs="Times New Roman"/>
          <w:color w:val="3E3F3A"/>
          <w:sz w:val="21"/>
          <w:szCs w:val="21"/>
          <w:shd w:val="clear" w:color="auto" w:fill="FFFFFF"/>
          <w:lang w:val="en-CA"/>
        </w:rPr>
        <w:t>Catalog Nos. D4064 &amp; D4065</w:t>
      </w:r>
      <w:r w:rsidR="00816C56">
        <w:rPr>
          <w:rFonts w:ascii="Helvetica Neue" w:eastAsia="Times New Roman" w:hAnsi="Helvetica Neue" w:cs="Times New Roman"/>
          <w:color w:val="3E3F3A"/>
          <w:sz w:val="21"/>
          <w:szCs w:val="21"/>
          <w:shd w:val="clear" w:color="auto" w:fill="FFFFFF"/>
          <w:lang w:val="en-CA"/>
        </w:rPr>
        <w:t>) following the standard protocol (</w:t>
      </w:r>
      <w:hyperlink r:id="rId11" w:history="1">
        <w:r w:rsidR="00816C56" w:rsidRPr="003D3792">
          <w:rPr>
            <w:rStyle w:val="Hyperlink"/>
            <w:rFonts w:ascii="Helvetica Neue" w:eastAsia="Times New Roman" w:hAnsi="Helvetica Neue" w:cs="Times New Roman"/>
            <w:sz w:val="21"/>
            <w:szCs w:val="21"/>
            <w:shd w:val="clear" w:color="auto" w:fill="FFFFFF"/>
            <w:lang w:val="en-CA"/>
          </w:rPr>
          <w:t>http://www.zymoresearch.com/downloads/dl/file/id/638/d4064i.pdf</w:t>
        </w:r>
      </w:hyperlink>
      <w:r w:rsidR="00816C56">
        <w:rPr>
          <w:rFonts w:ascii="Helvetica Neue" w:eastAsia="Times New Roman" w:hAnsi="Helvetica Neue" w:cs="Times New Roman"/>
          <w:color w:val="3E3F3A"/>
          <w:sz w:val="21"/>
          <w:szCs w:val="21"/>
          <w:shd w:val="clear" w:color="auto" w:fill="FFFFFF"/>
          <w:lang w:val="en-CA"/>
        </w:rPr>
        <w:t xml:space="preserve">). </w:t>
      </w:r>
      <w:r w:rsidR="00816C56" w:rsidRPr="00816C56">
        <w:rPr>
          <w:rFonts w:ascii="Helvetica Neue" w:eastAsia="Times New Roman" w:hAnsi="Helvetica Neue" w:cs="Times New Roman"/>
          <w:color w:val="3E3F3A"/>
          <w:sz w:val="21"/>
          <w:szCs w:val="21"/>
          <w:shd w:val="clear" w:color="auto" w:fill="FFFFFF"/>
          <w:lang w:val="en-CA"/>
        </w:rPr>
        <w:t xml:space="preserve">DNA was measured using the dsDNA Qubit BR assay. Any samples that </w:t>
      </w:r>
      <w:r w:rsidR="005363D1">
        <w:rPr>
          <w:rFonts w:ascii="Helvetica Neue" w:eastAsia="Times New Roman" w:hAnsi="Helvetica Neue" w:cs="Times New Roman"/>
          <w:color w:val="3E3F3A"/>
          <w:sz w:val="21"/>
          <w:szCs w:val="21"/>
          <w:shd w:val="clear" w:color="auto" w:fill="FFFFFF"/>
          <w:lang w:val="en-CA"/>
        </w:rPr>
        <w:t>had concentrations below detection levels of this assay,</w:t>
      </w:r>
      <w:r w:rsidR="00816C56" w:rsidRPr="00816C56">
        <w:rPr>
          <w:rFonts w:ascii="Helvetica Neue" w:eastAsia="Times New Roman" w:hAnsi="Helvetica Neue" w:cs="Times New Roman"/>
          <w:color w:val="3E3F3A"/>
          <w:sz w:val="21"/>
          <w:szCs w:val="21"/>
          <w:shd w:val="clear" w:color="auto" w:fill="FFFFFF"/>
          <w:lang w:val="en-CA"/>
        </w:rPr>
        <w:t xml:space="preserve"> were quantified using the dsDNA Qubit HS assay.</w:t>
      </w:r>
    </w:p>
    <w:p w14:paraId="624FF27D" w14:textId="32F3FB19"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714F0825" w14:textId="040E77AB" w:rsidR="002104FF" w:rsidRPr="009C56F2" w:rsidRDefault="002104F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ITS</w:t>
      </w:r>
      <w:r w:rsidR="00D64E8C">
        <w:rPr>
          <w:rFonts w:ascii="Helvetica Neue" w:eastAsia="Times New Roman" w:hAnsi="Helvetica Neue" w:cs="Times New Roman"/>
          <w:i/>
          <w:color w:val="3E3F3A"/>
          <w:sz w:val="21"/>
          <w:szCs w:val="21"/>
          <w:shd w:val="clear" w:color="auto" w:fill="FFFFFF"/>
          <w:lang w:val="en-CA"/>
        </w:rPr>
        <w:t>-</w:t>
      </w:r>
      <w:r w:rsidRPr="009C56F2">
        <w:rPr>
          <w:rFonts w:ascii="Helvetica Neue" w:eastAsia="Times New Roman" w:hAnsi="Helvetica Neue" w:cs="Times New Roman"/>
          <w:i/>
          <w:color w:val="3E3F3A"/>
          <w:sz w:val="21"/>
          <w:szCs w:val="21"/>
          <w:shd w:val="clear" w:color="auto" w:fill="FFFFFF"/>
          <w:lang w:val="en-CA"/>
        </w:rPr>
        <w:t>2 Amplicon</w:t>
      </w:r>
    </w:p>
    <w:p w14:paraId="50F27B20" w14:textId="6084F168" w:rsidR="002104FF" w:rsidRPr="002104FF" w:rsidRDefault="002104FF" w:rsidP="002F0A80">
      <w:pPr>
        <w:spacing w:line="480" w:lineRule="auto"/>
        <w:rPr>
          <w:rFonts w:ascii="Helvetica Neue" w:eastAsia="Times New Roman" w:hAnsi="Helvetica Neue" w:cs="Times New Roman"/>
          <w:color w:val="3E3F3A"/>
          <w:sz w:val="21"/>
          <w:szCs w:val="21"/>
          <w:shd w:val="clear" w:color="auto" w:fill="FFFFFF"/>
          <w:lang w:val="en-CA"/>
        </w:rPr>
      </w:pPr>
      <w:r w:rsidRPr="00B36C82">
        <w:rPr>
          <w:rFonts w:ascii="Helvetica Neue" w:eastAsia="Times New Roman" w:hAnsi="Helvetica Neue" w:cs="Times New Roman"/>
          <w:color w:val="3E3F3A"/>
          <w:sz w:val="21"/>
          <w:szCs w:val="21"/>
          <w:shd w:val="clear" w:color="auto" w:fill="FFFFFF"/>
          <w:lang w:val="en-CA"/>
        </w:rPr>
        <w:t>The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amplicon was chosen because it is currently the standard region used for identification and quantification of </w:t>
      </w:r>
      <w:r w:rsidRPr="00B36C82">
        <w:rPr>
          <w:rFonts w:ascii="Helvetica Neue" w:eastAsia="Times New Roman" w:hAnsi="Helvetica Neue" w:cs="Times New Roman"/>
          <w:i/>
          <w:color w:val="3E3F3A"/>
          <w:sz w:val="21"/>
          <w:szCs w:val="21"/>
          <w:shd w:val="clear" w:color="auto" w:fill="FFFFFF"/>
          <w:lang w:val="en-CA"/>
        </w:rPr>
        <w:t>Symbiodinium</w:t>
      </w:r>
      <w:r w:rsidRPr="00B36C82">
        <w:rPr>
          <w:rFonts w:ascii="Helvetica Neue" w:eastAsia="Times New Roman" w:hAnsi="Helvetica Neue" w:cs="Times New Roman"/>
          <w:color w:val="3E3F3A"/>
          <w:sz w:val="21"/>
          <w:szCs w:val="21"/>
          <w:shd w:val="clear" w:color="auto" w:fill="FFFFFF"/>
          <w:lang w:val="en-CA"/>
        </w:rPr>
        <w:t xml:space="preserve"> taxa. Although ITS</w:t>
      </w:r>
      <w:r w:rsidR="00D64E8C">
        <w:rPr>
          <w:rFonts w:ascii="Helvetica Neue" w:eastAsia="Times New Roman" w:hAnsi="Helvetica Neue" w:cs="Times New Roman"/>
          <w:color w:val="3E3F3A"/>
          <w:sz w:val="21"/>
          <w:szCs w:val="21"/>
          <w:shd w:val="clear" w:color="auto" w:fill="FFFFFF"/>
          <w:lang w:val="en-CA"/>
        </w:rPr>
        <w:t>-</w:t>
      </w:r>
      <w:r w:rsidRPr="00B36C82">
        <w:rPr>
          <w:rFonts w:ascii="Helvetica Neue" w:eastAsia="Times New Roman" w:hAnsi="Helvetica Neue" w:cs="Times New Roman"/>
          <w:color w:val="3E3F3A"/>
          <w:sz w:val="21"/>
          <w:szCs w:val="21"/>
          <w:shd w:val="clear" w:color="auto" w:fill="FFFFFF"/>
          <w:lang w:val="en-CA"/>
        </w:rPr>
        <w:t xml:space="preserve">2 is a multi-copy marker, </w:t>
      </w:r>
      <w:r w:rsidR="00316B53" w:rsidRPr="00B36C82">
        <w:rPr>
          <w:rFonts w:ascii="Helvetica Neue" w:eastAsia="Times New Roman" w:hAnsi="Helvetica Neue" w:cs="Times New Roman"/>
          <w:color w:val="3E3F3A"/>
          <w:sz w:val="21"/>
          <w:szCs w:val="21"/>
          <w:shd w:val="clear" w:color="auto" w:fill="FFFFFF"/>
          <w:lang w:val="en-CA"/>
        </w:rPr>
        <w:t>it can be phylogenetically</w:t>
      </w:r>
      <w:r w:rsidR="00316B53">
        <w:rPr>
          <w:rFonts w:ascii="Helvetica Neue" w:eastAsia="Times New Roman" w:hAnsi="Helvetica Neue" w:cs="Times New Roman"/>
          <w:color w:val="3E3F3A"/>
          <w:sz w:val="21"/>
          <w:szCs w:val="21"/>
          <w:shd w:val="clear" w:color="auto" w:fill="FFFFFF"/>
          <w:lang w:val="en-CA"/>
        </w:rPr>
        <w:t xml:space="preserve"> (</w:t>
      </w:r>
      <w:proofErr w:type="spellStart"/>
      <w:r w:rsidR="00316B53">
        <w:rPr>
          <w:rFonts w:ascii="Helvetica Neue" w:eastAsia="Times New Roman" w:hAnsi="Helvetica Neue" w:cs="Times New Roman"/>
          <w:color w:val="3E3F3A"/>
          <w:sz w:val="21"/>
          <w:szCs w:val="21"/>
          <w:shd w:val="clear" w:color="auto" w:fill="FFFFFF"/>
          <w:lang w:val="en-CA"/>
        </w:rPr>
        <w:t>LaJeunesse</w:t>
      </w:r>
      <w:proofErr w:type="spellEnd"/>
      <w:r w:rsidR="00316B53">
        <w:rPr>
          <w:rFonts w:ascii="Helvetica Neue" w:eastAsia="Times New Roman" w:hAnsi="Helvetica Neue" w:cs="Times New Roman"/>
          <w:color w:val="3E3F3A"/>
          <w:sz w:val="21"/>
          <w:szCs w:val="21"/>
          <w:shd w:val="clear" w:color="auto" w:fill="FFFFFF"/>
          <w:lang w:val="en-CA"/>
        </w:rPr>
        <w:t xml:space="preserve">, 2001), functionally, and ecologically (Cunning et al 2017) informative. </w:t>
      </w:r>
      <w:r w:rsidR="00B36C82">
        <w:rPr>
          <w:rFonts w:ascii="Helvetica Neue" w:eastAsia="Times New Roman" w:hAnsi="Helvetica Neue" w:cs="Times New Roman"/>
          <w:color w:val="3E3F3A"/>
          <w:sz w:val="21"/>
          <w:szCs w:val="21"/>
          <w:shd w:val="clear" w:color="auto" w:fill="FFFFFF"/>
          <w:lang w:val="en-CA"/>
        </w:rPr>
        <w:t>To</w:t>
      </w:r>
      <w:r w:rsidR="00316B53">
        <w:rPr>
          <w:rFonts w:ascii="Helvetica Neue" w:eastAsia="Times New Roman" w:hAnsi="Helvetica Neue" w:cs="Times New Roman"/>
          <w:color w:val="3E3F3A"/>
          <w:sz w:val="21"/>
          <w:szCs w:val="21"/>
          <w:shd w:val="clear" w:color="auto" w:fill="FFFFFF"/>
          <w:lang w:val="en-CA"/>
        </w:rPr>
        <w:t xml:space="preserve"> minimize mi</w:t>
      </w:r>
      <w:r w:rsidR="00B36C82">
        <w:rPr>
          <w:rFonts w:ascii="Helvetica Neue" w:eastAsia="Times New Roman" w:hAnsi="Helvetica Neue" w:cs="Times New Roman"/>
          <w:color w:val="3E3F3A"/>
          <w:sz w:val="21"/>
          <w:szCs w:val="21"/>
          <w:shd w:val="clear" w:color="auto" w:fill="FFFFFF"/>
          <w:lang w:val="en-CA"/>
        </w:rPr>
        <w:t>s</w:t>
      </w:r>
      <w:r w:rsidR="00316B53">
        <w:rPr>
          <w:rFonts w:ascii="Helvetica Neue" w:eastAsia="Times New Roman" w:hAnsi="Helvetica Neue" w:cs="Times New Roman"/>
          <w:color w:val="3E3F3A"/>
          <w:sz w:val="21"/>
          <w:szCs w:val="21"/>
          <w:shd w:val="clear" w:color="auto" w:fill="FFFFFF"/>
          <w:lang w:val="en-CA"/>
        </w:rPr>
        <w:t>interpretation of intragenomic data</w:t>
      </w:r>
      <w:r w:rsidR="00B36C82">
        <w:rPr>
          <w:rFonts w:ascii="Helvetica Neue" w:eastAsia="Times New Roman" w:hAnsi="Helvetica Neue" w:cs="Times New Roman"/>
          <w:color w:val="3E3F3A"/>
          <w:sz w:val="21"/>
          <w:szCs w:val="21"/>
          <w:shd w:val="clear" w:color="auto" w:fill="FFFFFF"/>
          <w:lang w:val="en-CA"/>
        </w:rPr>
        <w:t xml:space="preserve">, we conducted </w:t>
      </w:r>
      <w:r w:rsidR="00316B53">
        <w:rPr>
          <w:rFonts w:ascii="Helvetica Neue" w:eastAsia="Times New Roman" w:hAnsi="Helvetica Neue" w:cs="Times New Roman"/>
          <w:color w:val="3E3F3A"/>
          <w:sz w:val="21"/>
          <w:szCs w:val="21"/>
          <w:shd w:val="clear" w:color="auto" w:fill="FFFFFF"/>
          <w:lang w:val="en-CA"/>
        </w:rPr>
        <w:t xml:space="preserve">97% within-sample OTU clustering. Instead of combining all sequences together into one </w:t>
      </w:r>
      <w:proofErr w:type="spellStart"/>
      <w:r w:rsidR="00316B53">
        <w:rPr>
          <w:rFonts w:ascii="Helvetica Neue" w:eastAsia="Times New Roman" w:hAnsi="Helvetica Neue" w:cs="Times New Roman"/>
          <w:color w:val="3E3F3A"/>
          <w:sz w:val="21"/>
          <w:szCs w:val="21"/>
          <w:shd w:val="clear" w:color="auto" w:fill="FFFFFF"/>
          <w:lang w:val="en-CA"/>
        </w:rPr>
        <w:t>fasta</w:t>
      </w:r>
      <w:proofErr w:type="spellEnd"/>
      <w:r w:rsidR="00316B53">
        <w:rPr>
          <w:rFonts w:ascii="Helvetica Neue" w:eastAsia="Times New Roman" w:hAnsi="Helvetica Neue" w:cs="Times New Roman"/>
          <w:color w:val="3E3F3A"/>
          <w:sz w:val="21"/>
          <w:szCs w:val="21"/>
          <w:shd w:val="clear" w:color="auto" w:fill="FFFFFF"/>
          <w:lang w:val="en-CA"/>
        </w:rPr>
        <w:t xml:space="preserve"> file and clustering together, we cluster each sample independently, and then collapse identical taxa across samples. As described in Cunning et al 2017, this approach increases the likelihood of collapsing intragenomic variation within a sample</w:t>
      </w:r>
      <w:r w:rsidR="00B36C82">
        <w:rPr>
          <w:rFonts w:ascii="Helvetica Neue" w:eastAsia="Times New Roman" w:hAnsi="Helvetica Neue" w:cs="Times New Roman"/>
          <w:color w:val="3E3F3A"/>
          <w:sz w:val="21"/>
          <w:szCs w:val="21"/>
          <w:shd w:val="clear" w:color="auto" w:fill="FFFFFF"/>
          <w:lang w:val="en-CA"/>
        </w:rPr>
        <w:t xml:space="preserve">, while maintaining what is more likely to be </w:t>
      </w:r>
      <w:r w:rsidR="00BF4332">
        <w:rPr>
          <w:rFonts w:ascii="Helvetica Neue" w:eastAsia="Times New Roman" w:hAnsi="Helvetica Neue" w:cs="Times New Roman"/>
          <w:color w:val="3E3F3A"/>
          <w:sz w:val="21"/>
          <w:szCs w:val="21"/>
          <w:shd w:val="clear" w:color="auto" w:fill="FFFFFF"/>
          <w:lang w:val="en-CA"/>
        </w:rPr>
        <w:t xml:space="preserve">biologically and ecologically relevant </w:t>
      </w:r>
      <w:r w:rsidR="00B36C82">
        <w:rPr>
          <w:rFonts w:ascii="Helvetica Neue" w:eastAsia="Times New Roman" w:hAnsi="Helvetica Neue" w:cs="Times New Roman"/>
          <w:color w:val="3E3F3A"/>
          <w:sz w:val="21"/>
          <w:szCs w:val="21"/>
          <w:shd w:val="clear" w:color="auto" w:fill="FFFFFF"/>
          <w:lang w:val="en-CA"/>
        </w:rPr>
        <w:t>interspecific variation among samples.</w:t>
      </w:r>
    </w:p>
    <w:p w14:paraId="5CAAA851" w14:textId="77777777" w:rsidR="00316B53" w:rsidRDefault="00316B53" w:rsidP="002F0A80">
      <w:pPr>
        <w:spacing w:line="480" w:lineRule="auto"/>
        <w:rPr>
          <w:rFonts w:ascii="Helvetica Neue" w:eastAsia="Times New Roman" w:hAnsi="Helvetica Neue" w:cs="Times New Roman"/>
          <w:color w:val="3E3F3A"/>
          <w:sz w:val="21"/>
          <w:szCs w:val="21"/>
          <w:shd w:val="clear" w:color="auto" w:fill="FFFFFF"/>
          <w:lang w:val="en-CA"/>
        </w:rPr>
      </w:pPr>
    </w:p>
    <w:p w14:paraId="532EBD39" w14:textId="2398081E" w:rsidR="00EB0019" w:rsidRPr="00EB0019" w:rsidRDefault="00EB0019" w:rsidP="00EB0019">
      <w:pPr>
        <w:spacing w:line="480" w:lineRule="auto"/>
        <w:rPr>
          <w:rFonts w:ascii="Helvetica Neue" w:eastAsia="Times New Roman" w:hAnsi="Helvetica Neue" w:cs="Times New Roman"/>
          <w:i/>
          <w:color w:val="3E3F3A"/>
          <w:sz w:val="21"/>
          <w:szCs w:val="21"/>
          <w:shd w:val="clear" w:color="auto" w:fill="FFFFFF"/>
          <w:lang w:val="en-CA"/>
        </w:rPr>
      </w:pPr>
      <w:r>
        <w:rPr>
          <w:rFonts w:ascii="Helvetica Neue" w:eastAsia="Times New Roman" w:hAnsi="Helvetica Neue" w:cs="Times New Roman"/>
          <w:i/>
          <w:color w:val="3E3F3A"/>
          <w:sz w:val="21"/>
          <w:szCs w:val="21"/>
          <w:shd w:val="clear" w:color="auto" w:fill="FFFFFF"/>
          <w:lang w:val="en-CA"/>
        </w:rPr>
        <w:t>Library Preparation and Sequencing</w:t>
      </w:r>
    </w:p>
    <w:p w14:paraId="19090A64" w14:textId="194D7B30" w:rsidR="005363D1" w:rsidRDefault="005363D1" w:rsidP="00EB001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lastRenderedPageBreak/>
        <w:t xml:space="preserve">Library preparation for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w:t>
      </w:r>
      <w:r w:rsidR="00666AC7">
        <w:rPr>
          <w:rFonts w:ascii="Helvetica Neue" w:eastAsia="Times New Roman" w:hAnsi="Helvetica Neue" w:cs="Times New Roman"/>
          <w:color w:val="3E3F3A"/>
          <w:sz w:val="21"/>
          <w:szCs w:val="21"/>
          <w:shd w:val="clear" w:color="auto" w:fill="FFFFFF"/>
          <w:lang w:val="en-CA"/>
        </w:rPr>
        <w:t>ITS</w:t>
      </w:r>
      <w:r w:rsidR="00D64E8C">
        <w:rPr>
          <w:rFonts w:ascii="Helvetica Neue" w:eastAsia="Times New Roman" w:hAnsi="Helvetica Neue" w:cs="Times New Roman"/>
          <w:color w:val="3E3F3A"/>
          <w:sz w:val="21"/>
          <w:szCs w:val="21"/>
          <w:shd w:val="clear" w:color="auto" w:fill="FFFFFF"/>
          <w:lang w:val="en-CA"/>
        </w:rPr>
        <w:t>-</w:t>
      </w:r>
      <w:r w:rsidR="00666AC7">
        <w:rPr>
          <w:rFonts w:ascii="Helvetica Neue" w:eastAsia="Times New Roman" w:hAnsi="Helvetica Neue" w:cs="Times New Roman"/>
          <w:color w:val="3E3F3A"/>
          <w:sz w:val="21"/>
          <w:szCs w:val="21"/>
          <w:shd w:val="clear" w:color="auto" w:fill="FFFFFF"/>
          <w:lang w:val="en-CA"/>
        </w:rPr>
        <w:t xml:space="preserve">2 amplicon </w:t>
      </w:r>
      <w:r>
        <w:rPr>
          <w:rFonts w:ascii="Helvetica Neue" w:eastAsia="Times New Roman" w:hAnsi="Helvetica Neue" w:cs="Times New Roman"/>
          <w:color w:val="3E3F3A"/>
          <w:sz w:val="21"/>
          <w:szCs w:val="21"/>
          <w:shd w:val="clear" w:color="auto" w:fill="FFFFFF"/>
          <w:lang w:val="en-CA"/>
        </w:rPr>
        <w:t xml:space="preserve">sequencing was performed following the Illumina </w:t>
      </w:r>
      <w:r w:rsidRPr="005363D1">
        <w:rPr>
          <w:rFonts w:ascii="Helvetica Neue" w:eastAsia="Times New Roman" w:hAnsi="Helvetica Neue" w:cs="Times New Roman"/>
          <w:color w:val="3E3F3A"/>
          <w:sz w:val="21"/>
          <w:szCs w:val="21"/>
          <w:shd w:val="clear" w:color="auto" w:fill="FFFFFF"/>
          <w:lang w:val="en-CA"/>
        </w:rPr>
        <w:t>16S Metagenomic Sequencing Library Preparation (Illumina p</w:t>
      </w:r>
      <w:r>
        <w:rPr>
          <w:rFonts w:ascii="Helvetica Neue" w:eastAsia="Times New Roman" w:hAnsi="Helvetica Neue" w:cs="Times New Roman"/>
          <w:color w:val="3E3F3A"/>
          <w:sz w:val="21"/>
          <w:szCs w:val="21"/>
          <w:shd w:val="clear" w:color="auto" w:fill="FFFFFF"/>
          <w:lang w:val="en-CA"/>
        </w:rPr>
        <w:t>rotocol, Part # 15044223 Rev. B</w:t>
      </w:r>
      <w:r w:rsidRPr="005363D1">
        <w:rPr>
          <w:rFonts w:ascii="Helvetica Neue" w:eastAsia="Times New Roman" w:hAnsi="Helvetica Neue" w:cs="Times New Roman"/>
          <w:color w:val="3E3F3A"/>
          <w:sz w:val="21"/>
          <w:szCs w:val="21"/>
          <w:shd w:val="clear" w:color="auto" w:fill="FFFFFF"/>
          <w:lang w:val="en-CA"/>
        </w:rPr>
        <w:t>) with the following modifications:</w:t>
      </w:r>
    </w:p>
    <w:p w14:paraId="7CC14EAA" w14:textId="4DEB6684"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5363D1">
        <w:rPr>
          <w:rFonts w:ascii="Helvetica Neue" w:eastAsia="Times New Roman" w:hAnsi="Helvetica Neue" w:cs="Times New Roman"/>
          <w:color w:val="3E3F3A"/>
          <w:sz w:val="21"/>
          <w:szCs w:val="21"/>
          <w:shd w:val="clear" w:color="auto" w:fill="FFFFFF"/>
          <w:lang w:val="en-CA"/>
        </w:rPr>
        <w:t>ITS primers (</w:t>
      </w:r>
      <w:r>
        <w:rPr>
          <w:rFonts w:ascii="Helvetica Neue" w:eastAsia="Times New Roman" w:hAnsi="Helvetica Neue" w:cs="Times New Roman"/>
          <w:color w:val="3E3F3A"/>
          <w:sz w:val="21"/>
          <w:szCs w:val="21"/>
          <w:shd w:val="clear" w:color="auto" w:fill="FFFFFF"/>
          <w:lang w:val="en-CA"/>
        </w:rPr>
        <w:t>ITS-forward: 5’-TCG TCG GCA GCG TCA GAT GTG TAT AAG AGA CAG GTG AAT TGC AGA ACT CCG TC-3’ and ITS-reverse: 5’-</w:t>
      </w:r>
      <w:r w:rsidR="00F860F4">
        <w:rPr>
          <w:rFonts w:ascii="Helvetica Neue" w:eastAsia="Times New Roman" w:hAnsi="Helvetica Neue" w:cs="Times New Roman"/>
          <w:color w:val="3E3F3A"/>
          <w:sz w:val="21"/>
          <w:szCs w:val="21"/>
          <w:shd w:val="clear" w:color="auto" w:fill="FFFFFF"/>
          <w:lang w:val="en-CA"/>
        </w:rPr>
        <w:t xml:space="preserve">GTC TCG TGG GCT CGG AGA TGT GTA TAA GAG ACA GCC TCC GCT TAC TTA TAT GCT T-3’ </w:t>
      </w:r>
      <w:r w:rsidR="00F860F4" w:rsidRPr="002F0A80">
        <w:rPr>
          <w:rFonts w:ascii="Helvetica Neue" w:eastAsia="Times New Roman" w:hAnsi="Helvetica Neue" w:cs="Times New Roman"/>
          <w:color w:val="3E3F3A"/>
          <w:sz w:val="21"/>
          <w:szCs w:val="21"/>
          <w:shd w:val="clear" w:color="auto" w:fill="FFFFFF"/>
          <w:lang w:val="en-CA"/>
        </w:rPr>
        <w:t>[@Stat2009-qq]</w:t>
      </w:r>
      <w:r>
        <w:rPr>
          <w:rFonts w:ascii="Helvetica Neue" w:eastAsia="Times New Roman" w:hAnsi="Helvetica Neue" w:cs="Times New Roman"/>
          <w:color w:val="3E3F3A"/>
          <w:sz w:val="21"/>
          <w:szCs w:val="21"/>
          <w:shd w:val="clear" w:color="auto" w:fill="FFFFFF"/>
          <w:lang w:val="en-CA"/>
        </w:rPr>
        <w:t>) were used instead of the 16S primers</w:t>
      </w:r>
    </w:p>
    <w:p w14:paraId="170F8E98" w14:textId="77777777" w:rsidR="00F860F4" w:rsidRDefault="00F860F4"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annealing temp was 52</w:t>
      </w:r>
      <w:r w:rsidRPr="00F860F4">
        <w:rPr>
          <w:rFonts w:ascii="Myriad Pro" w:eastAsia="Times New Roman" w:hAnsi="Myriad Pro" w:cs="Times New Roman"/>
          <w:color w:val="3E3F3A"/>
          <w:sz w:val="21"/>
          <w:szCs w:val="21"/>
          <w:shd w:val="clear" w:color="auto" w:fill="FFFFFF"/>
          <w:lang w:val="en-CA"/>
        </w:rPr>
        <w:t>°</w:t>
      </w:r>
      <w:r w:rsidRPr="00F860F4">
        <w:rPr>
          <w:rFonts w:ascii="Helvetica Neue" w:eastAsia="Times New Roman" w:hAnsi="Helvetica Neue" w:cs="Times New Roman"/>
          <w:color w:val="3E3F3A"/>
          <w:sz w:val="21"/>
          <w:szCs w:val="21"/>
          <w:shd w:val="clear" w:color="auto" w:fill="FFFFFF"/>
          <w:lang w:val="en-CA"/>
        </w:rPr>
        <w:t>C</w:t>
      </w:r>
      <w:r>
        <w:rPr>
          <w:rFonts w:ascii="Helvetica Neue" w:eastAsia="Times New Roman" w:hAnsi="Helvetica Neue" w:cs="Times New Roman"/>
          <w:color w:val="3E3F3A"/>
          <w:sz w:val="21"/>
          <w:szCs w:val="21"/>
          <w:shd w:val="clear" w:color="auto" w:fill="FFFFFF"/>
          <w:lang w:val="en-CA"/>
        </w:rPr>
        <w:t xml:space="preserve">, </w:t>
      </w:r>
      <w:r w:rsidR="005363D1" w:rsidRPr="00F860F4">
        <w:rPr>
          <w:rFonts w:ascii="Helvetica Neue" w:eastAsia="Times New Roman" w:hAnsi="Helvetica Neue" w:cs="Times New Roman"/>
          <w:color w:val="3E3F3A"/>
          <w:sz w:val="21"/>
          <w:szCs w:val="21"/>
          <w:shd w:val="clear" w:color="auto" w:fill="FFFFFF"/>
          <w:lang w:val="en-CA"/>
        </w:rPr>
        <w:t>PC</w:t>
      </w:r>
      <w:r w:rsidRPr="00F860F4">
        <w:rPr>
          <w:rFonts w:ascii="Helvetica Neue" w:eastAsia="Times New Roman" w:hAnsi="Helvetica Neue" w:cs="Times New Roman"/>
          <w:color w:val="3E3F3A"/>
          <w:sz w:val="21"/>
          <w:szCs w:val="21"/>
          <w:shd w:val="clear" w:color="auto" w:fill="FFFFFF"/>
          <w:lang w:val="en-CA"/>
        </w:rPr>
        <w:t>R 1 was performed in triplicate, and</w:t>
      </w:r>
      <w:r w:rsidR="005363D1" w:rsidRPr="00F860F4">
        <w:rPr>
          <w:rFonts w:ascii="Helvetica Neue" w:eastAsia="Times New Roman" w:hAnsi="Helvetica Neue" w:cs="Times New Roman"/>
          <w:color w:val="3E3F3A"/>
          <w:sz w:val="21"/>
          <w:szCs w:val="21"/>
          <w:shd w:val="clear" w:color="auto" w:fill="FFFFFF"/>
          <w:lang w:val="en-CA"/>
        </w:rPr>
        <w:t xml:space="preserve"> PCR product was pooled prior to bead clean.</w:t>
      </w:r>
    </w:p>
    <w:p w14:paraId="74FAD18A"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 xml:space="preserve">60 </w:t>
      </w:r>
      <w:r w:rsidR="00F860F4" w:rsidRPr="00F860F4">
        <w:rPr>
          <w:rFonts w:ascii="Myriad Pro" w:eastAsia="Times New Roman" w:hAnsi="Myriad Pro" w:cs="Times New Roman"/>
          <w:color w:val="3E3F3A"/>
          <w:sz w:val="21"/>
          <w:szCs w:val="21"/>
          <w:shd w:val="clear" w:color="auto" w:fill="FFFFFF"/>
          <w:lang w:val="en-CA"/>
        </w:rPr>
        <w:t>µ</w:t>
      </w:r>
      <w:r w:rsidRPr="00F860F4">
        <w:rPr>
          <w:rFonts w:ascii="Helvetica Neue" w:eastAsia="Times New Roman" w:hAnsi="Helvetica Neue" w:cs="Times New Roman"/>
          <w:color w:val="3E3F3A"/>
          <w:sz w:val="21"/>
          <w:szCs w:val="21"/>
          <w:shd w:val="clear" w:color="auto" w:fill="FFFFFF"/>
          <w:lang w:val="en-CA"/>
        </w:rPr>
        <w:t>l SPRI beads were use</w:t>
      </w:r>
      <w:r w:rsidR="00F860F4" w:rsidRPr="00F860F4">
        <w:rPr>
          <w:rFonts w:ascii="Helvetica Neue" w:eastAsia="Times New Roman" w:hAnsi="Helvetica Neue" w:cs="Times New Roman"/>
          <w:color w:val="3E3F3A"/>
          <w:sz w:val="21"/>
          <w:szCs w:val="21"/>
          <w:shd w:val="clear" w:color="auto" w:fill="FFFFFF"/>
          <w:lang w:val="en-CA"/>
        </w:rPr>
        <w:t>d for PCR 1 clean up</w:t>
      </w:r>
    </w:p>
    <w:p w14:paraId="1F4A30F8" w14:textId="77777777" w:rsidR="00F860F4" w:rsidRDefault="005363D1" w:rsidP="005363D1">
      <w:pPr>
        <w:pStyle w:val="ListParagraph"/>
        <w:numPr>
          <w:ilvl w:val="0"/>
          <w:numId w:val="3"/>
        </w:numPr>
        <w:spacing w:line="480" w:lineRule="auto"/>
        <w:rPr>
          <w:rFonts w:ascii="Helvetica Neue" w:eastAsia="Times New Roman" w:hAnsi="Helvetica Neue" w:cs="Times New Roman"/>
          <w:color w:val="3E3F3A"/>
          <w:sz w:val="21"/>
          <w:szCs w:val="21"/>
          <w:shd w:val="clear" w:color="auto" w:fill="FFFFFF"/>
          <w:lang w:val="en-CA"/>
        </w:rPr>
      </w:pPr>
      <w:r w:rsidRPr="00F860F4">
        <w:rPr>
          <w:rFonts w:ascii="Helvetica Neue" w:eastAsia="Times New Roman" w:hAnsi="Helvetica Neue" w:cs="Times New Roman"/>
          <w:color w:val="3E3F3A"/>
          <w:sz w:val="21"/>
          <w:szCs w:val="21"/>
          <w:shd w:val="clear" w:color="auto" w:fill="FFFFFF"/>
          <w:lang w:val="en-CA"/>
        </w:rPr>
        <w:t>PCR 1 bead clean up elution buffer volume varied depending on the Qubit concentrat</w:t>
      </w:r>
      <w:r w:rsidR="00F860F4" w:rsidRPr="00F860F4">
        <w:rPr>
          <w:rFonts w:ascii="Helvetica Neue" w:eastAsia="Times New Roman" w:hAnsi="Helvetica Neue" w:cs="Times New Roman"/>
          <w:color w:val="3E3F3A"/>
          <w:sz w:val="21"/>
          <w:szCs w:val="21"/>
          <w:shd w:val="clear" w:color="auto" w:fill="FFFFFF"/>
          <w:lang w:val="en-CA"/>
        </w:rPr>
        <w:t xml:space="preserve">ion of initial </w:t>
      </w:r>
      <w:proofErr w:type="spellStart"/>
      <w:r w:rsidR="00F860F4"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Changes were as follows:</w:t>
      </w:r>
    </w:p>
    <w:p w14:paraId="02D81906" w14:textId="061F8915"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with 1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(or less) were resuspended in 12.5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73438E49" w14:textId="086E5AFB" w:rsid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between 2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to 4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42.5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4B3F4D82" w14:textId="4F2EE0FA" w:rsidR="005363D1" w:rsidRPr="00F860F4" w:rsidRDefault="005363D1" w:rsidP="005363D1">
      <w:pPr>
        <w:pStyle w:val="ListParagraph"/>
        <w:numPr>
          <w:ilvl w:val="1"/>
          <w:numId w:val="3"/>
        </w:numPr>
        <w:spacing w:line="480" w:lineRule="auto"/>
        <w:rPr>
          <w:rFonts w:ascii="Helvetica Neue" w:eastAsia="Times New Roman" w:hAnsi="Helvetica Neue" w:cs="Times New Roman"/>
          <w:color w:val="3E3F3A"/>
          <w:sz w:val="21"/>
          <w:szCs w:val="21"/>
          <w:shd w:val="clear" w:color="auto" w:fill="FFFFFF"/>
          <w:lang w:val="en-CA"/>
        </w:rPr>
      </w:pPr>
      <w:proofErr w:type="spellStart"/>
      <w:r w:rsidRPr="00F860F4">
        <w:rPr>
          <w:rFonts w:ascii="Helvetica Neue" w:eastAsia="Times New Roman" w:hAnsi="Helvetica Neue" w:cs="Times New Roman"/>
          <w:color w:val="3E3F3A"/>
          <w:sz w:val="21"/>
          <w:szCs w:val="21"/>
          <w:shd w:val="clear" w:color="auto" w:fill="FFFFFF"/>
          <w:lang w:val="en-CA"/>
        </w:rPr>
        <w:t>gDNA</w:t>
      </w:r>
      <w:proofErr w:type="spellEnd"/>
      <w:r w:rsidRPr="00F860F4">
        <w:rPr>
          <w:rFonts w:ascii="Helvetica Neue" w:eastAsia="Times New Roman" w:hAnsi="Helvetica Neue" w:cs="Times New Roman"/>
          <w:color w:val="3E3F3A"/>
          <w:sz w:val="21"/>
          <w:szCs w:val="21"/>
          <w:shd w:val="clear" w:color="auto" w:fill="FFFFFF"/>
          <w:lang w:val="en-CA"/>
        </w:rPr>
        <w:t xml:space="preserve"> concentrations of 5 ng/</w:t>
      </w:r>
      <w:r w:rsidR="00F860F4" w:rsidRPr="00F860F4">
        <w:rPr>
          <w:rFonts w:ascii="Myriad Pro" w:eastAsia="Times New Roman" w:hAnsi="Myriad Pro" w:cs="Times New Roman"/>
          <w:color w:val="3E3F3A"/>
          <w:sz w:val="21"/>
          <w:szCs w:val="21"/>
          <w:shd w:val="clear" w:color="auto" w:fill="FFFFFF"/>
          <w:lang w:val="en-CA"/>
        </w:rPr>
        <w:t xml:space="preserve"> 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 xml:space="preserve">were resuspended in 52.5 </w:t>
      </w:r>
      <w:r w:rsidR="00F860F4" w:rsidRPr="00F860F4">
        <w:rPr>
          <w:rFonts w:ascii="Myriad Pro" w:eastAsia="Times New Roman" w:hAnsi="Myriad Pro" w:cs="Times New Roman"/>
          <w:color w:val="3E3F3A"/>
          <w:sz w:val="21"/>
          <w:szCs w:val="21"/>
          <w:shd w:val="clear" w:color="auto" w:fill="FFFFFF"/>
          <w:lang w:val="en-CA"/>
        </w:rPr>
        <w:t>µ</w:t>
      </w:r>
      <w:r w:rsidR="00F860F4" w:rsidRPr="00F860F4">
        <w:rPr>
          <w:rFonts w:ascii="Helvetica Neue" w:eastAsia="Times New Roman" w:hAnsi="Helvetica Neue" w:cs="Times New Roman"/>
          <w:color w:val="3E3F3A"/>
          <w:sz w:val="21"/>
          <w:szCs w:val="21"/>
          <w:shd w:val="clear" w:color="auto" w:fill="FFFFFF"/>
          <w:lang w:val="en-CA"/>
        </w:rPr>
        <w:t xml:space="preserve">l </w:t>
      </w:r>
      <w:r w:rsidRPr="00F860F4">
        <w:rPr>
          <w:rFonts w:ascii="Helvetica Neue" w:eastAsia="Times New Roman" w:hAnsi="Helvetica Neue" w:cs="Times New Roman"/>
          <w:color w:val="3E3F3A"/>
          <w:sz w:val="21"/>
          <w:szCs w:val="21"/>
          <w:shd w:val="clear" w:color="auto" w:fill="FFFFFF"/>
          <w:lang w:val="en-CA"/>
        </w:rPr>
        <w:t>elution buffer</w:t>
      </w:r>
    </w:p>
    <w:p w14:paraId="089CD066" w14:textId="0C6F4E44" w:rsidR="002F0A80" w:rsidRPr="002F0A80" w:rsidRDefault="00F860F4"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Samples were sequenced on the Illumina </w:t>
      </w:r>
      <w:proofErr w:type="spellStart"/>
      <w:r>
        <w:rPr>
          <w:rFonts w:ascii="Helvetica Neue" w:eastAsia="Times New Roman" w:hAnsi="Helvetica Neue" w:cs="Times New Roman"/>
          <w:color w:val="3E3F3A"/>
          <w:sz w:val="21"/>
          <w:szCs w:val="21"/>
          <w:shd w:val="clear" w:color="auto" w:fill="FFFFFF"/>
          <w:lang w:val="en-CA"/>
        </w:rPr>
        <w:t>MiSeq</w:t>
      </w:r>
      <w:proofErr w:type="spellEnd"/>
      <w:r>
        <w:rPr>
          <w:rFonts w:ascii="Helvetica Neue" w:eastAsia="Times New Roman" w:hAnsi="Helvetica Neue" w:cs="Times New Roman"/>
          <w:color w:val="3E3F3A"/>
          <w:sz w:val="21"/>
          <w:szCs w:val="21"/>
          <w:shd w:val="clear" w:color="auto" w:fill="FFFFFF"/>
          <w:lang w:val="en-CA"/>
        </w:rPr>
        <w:t xml:space="preserve"> platform with 2x300 paired-end read chemistry.</w:t>
      </w:r>
      <w:r w:rsidR="00504E0C">
        <w:rPr>
          <w:rFonts w:ascii="Helvetica Neue" w:eastAsia="Times New Roman" w:hAnsi="Helvetica Neue" w:cs="Times New Roman"/>
          <w:color w:val="3E3F3A"/>
          <w:sz w:val="21"/>
          <w:szCs w:val="21"/>
          <w:shd w:val="clear" w:color="auto" w:fill="FFFFFF"/>
          <w:lang w:val="en-CA"/>
        </w:rPr>
        <w:t xml:space="preserve"> </w:t>
      </w:r>
      <w:r w:rsidR="002F0A80" w:rsidRPr="002F0A80">
        <w:rPr>
          <w:rFonts w:ascii="Helvetica Neue" w:eastAsia="Times New Roman" w:hAnsi="Helvetica Neue" w:cs="Times New Roman"/>
          <w:color w:val="3E3F3A"/>
          <w:sz w:val="21"/>
          <w:szCs w:val="21"/>
          <w:shd w:val="clear" w:color="auto" w:fill="FFFFFF"/>
          <w:lang w:val="en-CA"/>
        </w:rPr>
        <w:t xml:space="preserve">A total of 289 samples were prepared for sequencing, and </w:t>
      </w:r>
      <w:r w:rsidR="00EB0019">
        <w:rPr>
          <w:rFonts w:ascii="Helvetica Neue" w:eastAsia="Times New Roman" w:hAnsi="Helvetica Neue" w:cs="Times New Roman"/>
          <w:color w:val="3E3F3A"/>
          <w:sz w:val="21"/>
          <w:szCs w:val="21"/>
          <w:shd w:val="clear" w:color="auto" w:fill="FFFFFF"/>
          <w:lang w:val="en-CA"/>
        </w:rPr>
        <w:t>282</w:t>
      </w:r>
      <w:r w:rsidR="002F0A80" w:rsidRPr="002F0A80">
        <w:rPr>
          <w:rFonts w:ascii="Helvetica Neue" w:eastAsia="Times New Roman" w:hAnsi="Helvetica Neue" w:cs="Times New Roman"/>
          <w:color w:val="3E3F3A"/>
          <w:sz w:val="21"/>
          <w:szCs w:val="21"/>
          <w:shd w:val="clear" w:color="auto" w:fill="FFFFFF"/>
          <w:lang w:val="en-CA"/>
        </w:rPr>
        <w:t xml:space="preserve"> of these samples were successfully amplified, sequenced, and used in downstream analyses.</w:t>
      </w:r>
    </w:p>
    <w:p w14:paraId="43392E72" w14:textId="77777777" w:rsidR="00EB0019" w:rsidRDefault="00EB0019" w:rsidP="002F0A80">
      <w:pPr>
        <w:spacing w:line="480" w:lineRule="auto"/>
        <w:rPr>
          <w:rFonts w:ascii="Helvetica Neue" w:eastAsia="Times New Roman" w:hAnsi="Helvetica Neue" w:cs="Times New Roman"/>
          <w:color w:val="3E3F3A"/>
          <w:sz w:val="21"/>
          <w:szCs w:val="21"/>
          <w:shd w:val="clear" w:color="auto" w:fill="FFFFFF"/>
          <w:lang w:val="en-CA"/>
        </w:rPr>
      </w:pPr>
    </w:p>
    <w:p w14:paraId="6248DA20" w14:textId="4EFFB7C0" w:rsidR="002F0A80" w:rsidRPr="00EB0019"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EB0019">
        <w:rPr>
          <w:rFonts w:ascii="Helvetica Neue" w:eastAsia="Times New Roman" w:hAnsi="Helvetica Neue" w:cs="Times New Roman"/>
          <w:b/>
          <w:color w:val="3E3F3A"/>
          <w:sz w:val="21"/>
          <w:szCs w:val="21"/>
          <w:shd w:val="clear" w:color="auto" w:fill="FFFFFF"/>
          <w:lang w:val="en-CA"/>
        </w:rPr>
        <w:t>Bioinformatics</w:t>
      </w:r>
    </w:p>
    <w:p w14:paraId="1FE4DBD0" w14:textId="645CFAF9"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We conducted quality filtering of raw reads (</w:t>
      </w:r>
      <w:proofErr w:type="gramStart"/>
      <w:r w:rsidRPr="002F0A80">
        <w:rPr>
          <w:rFonts w:ascii="Helvetica Neue" w:eastAsia="Times New Roman" w:hAnsi="Helvetica Neue" w:cs="Times New Roman"/>
          <w:color w:val="3E3F3A"/>
          <w:sz w:val="21"/>
          <w:szCs w:val="21"/>
          <w:shd w:val="clear" w:color="auto" w:fill="FFFFFF"/>
          <w:lang w:val="en-CA"/>
        </w:rPr>
        <w:t>in .</w:t>
      </w:r>
      <w:proofErr w:type="spellStart"/>
      <w:r w:rsidRPr="002F0A80">
        <w:rPr>
          <w:rFonts w:ascii="Helvetica Neue" w:eastAsia="Times New Roman" w:hAnsi="Helvetica Neue" w:cs="Times New Roman"/>
          <w:color w:val="3E3F3A"/>
          <w:sz w:val="21"/>
          <w:szCs w:val="21"/>
          <w:shd w:val="clear" w:color="auto" w:fill="FFFFFF"/>
          <w:lang w:val="en-CA"/>
        </w:rPr>
        <w:t>fastq</w:t>
      </w:r>
      <w:proofErr w:type="spellEnd"/>
      <w:proofErr w:type="gramEnd"/>
      <w:r w:rsidRPr="002F0A80">
        <w:rPr>
          <w:rFonts w:ascii="Helvetica Neue" w:eastAsia="Times New Roman" w:hAnsi="Helvetica Neue" w:cs="Times New Roman"/>
          <w:color w:val="3E3F3A"/>
          <w:sz w:val="21"/>
          <w:szCs w:val="21"/>
          <w:shd w:val="clear" w:color="auto" w:fill="FFFFFF"/>
          <w:lang w:val="en-CA"/>
        </w:rPr>
        <w:t xml:space="preserve"> format) first using</w:t>
      </w:r>
      <w:r w:rsidR="00504E0C">
        <w:rPr>
          <w:rFonts w:ascii="Helvetica Neue" w:eastAsia="Times New Roman" w:hAnsi="Helvetica Neue" w:cs="Times New Roman"/>
          <w:color w:val="3E3F3A"/>
          <w:sz w:val="21"/>
          <w:szCs w:val="21"/>
          <w:shd w:val="clear" w:color="auto" w:fill="FFFFFF"/>
          <w:lang w:val="en-CA"/>
        </w:rPr>
        <w:t xml:space="preserve"> the</w:t>
      </w:r>
      <w:r w:rsidRPr="002F0A80">
        <w:rPr>
          <w:rFonts w:ascii="Helvetica Neue" w:eastAsia="Times New Roman" w:hAnsi="Helvetica Neue" w:cs="Times New Roman"/>
          <w:color w:val="3E3F3A"/>
          <w:sz w:val="21"/>
          <w:szCs w:val="21"/>
          <w:shd w:val="clear" w:color="auto" w:fill="FFFFFF"/>
          <w:lang w:val="en-CA"/>
        </w:rPr>
        <w:t xml:space="preserv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-filter-quality-</w:t>
      </w:r>
      <w:proofErr w:type="spellStart"/>
      <w:r w:rsidRPr="002F0A80">
        <w:rPr>
          <w:rFonts w:ascii="Helvetica Neue" w:eastAsia="Times New Roman" w:hAnsi="Helvetica Neue" w:cs="Times New Roman"/>
          <w:color w:val="3E3F3A"/>
          <w:sz w:val="21"/>
          <w:szCs w:val="21"/>
          <w:shd w:val="clear" w:color="auto" w:fill="FFFFFF"/>
          <w:lang w:val="en-CA"/>
        </w:rPr>
        <w:t>bokulich</w:t>
      </w:r>
      <w:proofErr w:type="spellEnd"/>
      <w:r w:rsidRPr="002F0A80">
        <w:rPr>
          <w:rFonts w:ascii="Helvetica Neue" w:eastAsia="Times New Roman" w:hAnsi="Helvetica Neue" w:cs="Times New Roman"/>
          <w:color w:val="3E3F3A"/>
          <w:sz w:val="21"/>
          <w:szCs w:val="21"/>
          <w:shd w:val="clear" w:color="auto" w:fill="FFFFFF"/>
          <w:lang w:val="en-CA"/>
        </w:rPr>
        <w:t xml:space="preserve"> </w:t>
      </w:r>
      <w:r w:rsidR="00504E0C">
        <w:rPr>
          <w:rFonts w:ascii="Helvetica Neue" w:eastAsia="Times New Roman" w:hAnsi="Helvetica Neue" w:cs="Times New Roman"/>
          <w:color w:val="3E3F3A"/>
          <w:sz w:val="21"/>
          <w:szCs w:val="21"/>
          <w:shd w:val="clear" w:color="auto" w:fill="FFFFFF"/>
          <w:lang w:val="en-CA"/>
        </w:rPr>
        <w:t xml:space="preserve">script </w:t>
      </w:r>
      <w:r w:rsidRPr="002F0A80">
        <w:rPr>
          <w:rFonts w:ascii="Helvetica Neue" w:eastAsia="Times New Roman" w:hAnsi="Helvetica Neue" w:cs="Times New Roman"/>
          <w:color w:val="3E3F3A"/>
          <w:sz w:val="21"/>
          <w:szCs w:val="21"/>
          <w:shd w:val="clear" w:color="auto" w:fill="FFFFFF"/>
          <w:lang w:val="en-CA"/>
        </w:rPr>
        <w:t>implemented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xml:space="preserve"> [@Bokulich2013-cm; Eren2013-yg], followed by paired-end sequence merging via </w:t>
      </w:r>
      <w:r w:rsidR="00504E0C">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iu</w:t>
      </w:r>
      <w:proofErr w:type="spellEnd"/>
      <w:r w:rsidRPr="002F0A80">
        <w:rPr>
          <w:rFonts w:ascii="Helvetica Neue" w:eastAsia="Times New Roman" w:hAnsi="Helvetica Neue" w:cs="Times New Roman"/>
          <w:color w:val="3E3F3A"/>
          <w:sz w:val="21"/>
          <w:szCs w:val="21"/>
          <w:shd w:val="clear" w:color="auto" w:fill="FFFFFF"/>
          <w:lang w:val="en-CA"/>
        </w:rPr>
        <w:t>-merge-pairs</w:t>
      </w:r>
      <w:r w:rsidR="00504E0C">
        <w:rPr>
          <w:rFonts w:ascii="Helvetica Neue" w:eastAsia="Times New Roman" w:hAnsi="Helvetica Neue" w:cs="Times New Roman"/>
          <w:color w:val="3E3F3A"/>
          <w:sz w:val="21"/>
          <w:szCs w:val="21"/>
          <w:shd w:val="clear" w:color="auto" w:fill="FFFFFF"/>
          <w:lang w:val="en-CA"/>
        </w:rPr>
        <w:t xml:space="preserve"> script</w:t>
      </w:r>
      <w:r w:rsidRPr="002F0A80">
        <w:rPr>
          <w:rFonts w:ascii="Helvetica Neue" w:eastAsia="Times New Roman" w:hAnsi="Helvetica Neue" w:cs="Times New Roman"/>
          <w:color w:val="3E3F3A"/>
          <w:sz w:val="21"/>
          <w:szCs w:val="21"/>
          <w:shd w:val="clear" w:color="auto" w:fill="FFFFFF"/>
          <w:lang w:val="en-CA"/>
        </w:rPr>
        <w:t xml:space="preserve"> (also in Illumina-</w:t>
      </w:r>
      <w:proofErr w:type="spellStart"/>
      <w:r w:rsidRPr="002F0A80">
        <w:rPr>
          <w:rFonts w:ascii="Helvetica Neue" w:eastAsia="Times New Roman" w:hAnsi="Helvetica Neue" w:cs="Times New Roman"/>
          <w:color w:val="3E3F3A"/>
          <w:sz w:val="21"/>
          <w:szCs w:val="21"/>
          <w:shd w:val="clear" w:color="auto" w:fill="FFFFFF"/>
          <w:lang w:val="en-CA"/>
        </w:rPr>
        <w:t>Utils</w:t>
      </w:r>
      <w:proofErr w:type="spellEnd"/>
      <w:r w:rsidRPr="002F0A80">
        <w:rPr>
          <w:rFonts w:ascii="Helvetica Neue" w:eastAsia="Times New Roman" w:hAnsi="Helvetica Neue" w:cs="Times New Roman"/>
          <w:color w:val="3E3F3A"/>
          <w:sz w:val="21"/>
          <w:szCs w:val="21"/>
          <w:shd w:val="clear" w:color="auto" w:fill="FFFFFF"/>
          <w:lang w:val="en-CA"/>
        </w:rPr>
        <w:t>, [Eren2013-yg]), with a maximum mismatch of three bases between the forward and reverse reads. After quality filtering, sequence processing and identification was performed following all specifications of [@Cunning2017-sc]; chimeric sequences were removed, primers were trimmed, sequences from each sample were clustered independently at 97% similarity using UCLUST [@Edgar2010-zl] implemented in QIIME [@Caporaso2010-yl] and resulting OTUs were collapsed at 100% identity across samples, sequences were aligned using the Needleman-</w:t>
      </w:r>
      <w:proofErr w:type="spellStart"/>
      <w:r w:rsidRPr="002F0A80">
        <w:rPr>
          <w:rFonts w:ascii="Helvetica Neue" w:eastAsia="Times New Roman" w:hAnsi="Helvetica Neue" w:cs="Times New Roman"/>
          <w:color w:val="3E3F3A"/>
          <w:sz w:val="21"/>
          <w:szCs w:val="21"/>
          <w:shd w:val="clear" w:color="auto" w:fill="FFFFFF"/>
          <w:lang w:val="en-CA"/>
        </w:rPr>
        <w:t>Wunsch</w:t>
      </w:r>
      <w:proofErr w:type="spellEnd"/>
      <w:r w:rsidRPr="002F0A80">
        <w:rPr>
          <w:rFonts w:ascii="Helvetica Neue" w:eastAsia="Times New Roman" w:hAnsi="Helvetica Neue" w:cs="Times New Roman"/>
          <w:color w:val="3E3F3A"/>
          <w:sz w:val="21"/>
          <w:szCs w:val="21"/>
          <w:shd w:val="clear" w:color="auto" w:fill="FFFFFF"/>
          <w:lang w:val="en-CA"/>
        </w:rPr>
        <w:t xml:space="preserve"> global alignment algorithm (</w:t>
      </w:r>
      <w:proofErr w:type="spellStart"/>
      <w:r w:rsidRPr="002F0A80">
        <w:rPr>
          <w:rFonts w:ascii="Helvetica Neue" w:eastAsia="Times New Roman" w:hAnsi="Helvetica Neue" w:cs="Times New Roman"/>
          <w:color w:val="3E3F3A"/>
          <w:sz w:val="21"/>
          <w:szCs w:val="21"/>
          <w:shd w:val="clear" w:color="auto" w:fill="FFFFFF"/>
          <w:lang w:val="en-CA"/>
        </w:rPr>
        <w:t>Biostrings</w:t>
      </w:r>
      <w:proofErr w:type="spellEnd"/>
      <w:r w:rsidRPr="002F0A80">
        <w:rPr>
          <w:rFonts w:ascii="Helvetica Neue" w:eastAsia="Times New Roman" w:hAnsi="Helvetica Neue" w:cs="Times New Roman"/>
          <w:color w:val="3E3F3A"/>
          <w:sz w:val="21"/>
          <w:szCs w:val="21"/>
          <w:shd w:val="clear" w:color="auto" w:fill="FFFFFF"/>
          <w:lang w:val="en-CA"/>
        </w:rPr>
        <w:t xml:space="preserve"> package, [@Pages2017-ie]) in R [@R_Development_Core_Team2008-sp], and </w:t>
      </w:r>
      <w:r w:rsidR="002104FF">
        <w:rPr>
          <w:rFonts w:ascii="Helvetica Neue" w:eastAsia="Times New Roman" w:hAnsi="Helvetica Neue" w:cs="Times New Roman"/>
          <w:i/>
          <w:color w:val="3E3F3A"/>
          <w:sz w:val="21"/>
          <w:szCs w:val="21"/>
          <w:shd w:val="clear" w:color="auto" w:fill="FFFFFF"/>
          <w:lang w:val="en-CA"/>
        </w:rPr>
        <w:t xml:space="preserve">Symbiodinium </w:t>
      </w:r>
      <w:r w:rsidRPr="002F0A80">
        <w:rPr>
          <w:rFonts w:ascii="Helvetica Neue" w:eastAsia="Times New Roman" w:hAnsi="Helvetica Neue" w:cs="Times New Roman"/>
          <w:color w:val="3E3F3A"/>
          <w:sz w:val="21"/>
          <w:szCs w:val="21"/>
          <w:shd w:val="clear" w:color="auto" w:fill="FFFFFF"/>
          <w:lang w:val="en-CA"/>
        </w:rPr>
        <w:t xml:space="preserve">sequences were named using a reference </w:t>
      </w:r>
      <w:r w:rsidRPr="002F0A80">
        <w:rPr>
          <w:rFonts w:ascii="Helvetica Neue" w:eastAsia="Times New Roman" w:hAnsi="Helvetica Neue" w:cs="Times New Roman"/>
          <w:color w:val="3E3F3A"/>
          <w:sz w:val="21"/>
          <w:szCs w:val="21"/>
          <w:shd w:val="clear" w:color="auto" w:fill="FFFFFF"/>
          <w:lang w:val="en-CA"/>
        </w:rPr>
        <w:lastRenderedPageBreak/>
        <w:t>database</w:t>
      </w:r>
      <w:r w:rsidR="002104FF">
        <w:rPr>
          <w:rFonts w:ascii="Helvetica Neue" w:eastAsia="Times New Roman" w:hAnsi="Helvetica Neue" w:cs="Times New Roman"/>
          <w:color w:val="3E3F3A"/>
          <w:sz w:val="21"/>
          <w:szCs w:val="21"/>
          <w:shd w:val="clear" w:color="auto" w:fill="FFFFFF"/>
          <w:lang w:val="en-CA"/>
        </w:rPr>
        <w:t xml:space="preserve"> (Cunning et al 2015, Cunning et al 2017; reference database is </w:t>
      </w:r>
      <w:r w:rsidR="00EB0019">
        <w:rPr>
          <w:rFonts w:ascii="Helvetica Neue" w:eastAsia="Times New Roman" w:hAnsi="Helvetica Neue" w:cs="Times New Roman"/>
          <w:color w:val="3E3F3A"/>
          <w:sz w:val="21"/>
          <w:szCs w:val="21"/>
          <w:shd w:val="clear" w:color="auto" w:fill="FFFFFF"/>
          <w:lang w:val="en-CA"/>
        </w:rPr>
        <w:t>archived</w:t>
      </w:r>
      <w:r w:rsidR="0000486F">
        <w:rPr>
          <w:rFonts w:ascii="Helvetica Neue" w:eastAsia="Times New Roman" w:hAnsi="Helvetica Neue" w:cs="Times New Roman"/>
          <w:color w:val="3E3F3A"/>
          <w:sz w:val="21"/>
          <w:szCs w:val="21"/>
          <w:shd w:val="clear" w:color="auto" w:fill="FFFFFF"/>
          <w:lang w:val="en-CA"/>
        </w:rPr>
        <w:t>, along with full bioinformatic pipeline</w:t>
      </w:r>
      <w:r w:rsidR="00EB0019">
        <w:rPr>
          <w:rFonts w:ascii="Helvetica Neue" w:eastAsia="Times New Roman" w:hAnsi="Helvetica Neue" w:cs="Times New Roman"/>
          <w:color w:val="3E3F3A"/>
          <w:sz w:val="21"/>
          <w:szCs w:val="21"/>
          <w:shd w:val="clear" w:color="auto" w:fill="FFFFFF"/>
          <w:lang w:val="en-CA"/>
        </w:rPr>
        <w:t xml:space="preserve"> at </w:t>
      </w:r>
      <w:r w:rsidR="00EB0019" w:rsidRPr="00EB0019">
        <w:rPr>
          <w:rFonts w:ascii="Helvetica Neue" w:eastAsia="Times New Roman" w:hAnsi="Helvetica Neue" w:cs="Times New Roman"/>
          <w:color w:val="3E3F3A"/>
          <w:sz w:val="21"/>
          <w:szCs w:val="21"/>
          <w:shd w:val="clear" w:color="auto" w:fill="FFFFFF"/>
          <w:lang w:val="en-CA"/>
        </w:rPr>
        <w:t>https://github.com/daniclaar/KI_Platy</w:t>
      </w:r>
      <w:r w:rsidR="00EB0019">
        <w:rPr>
          <w:rFonts w:ascii="Helvetica Neue" w:eastAsia="Times New Roman" w:hAnsi="Helvetica Neue" w:cs="Times New Roman"/>
          <w:color w:val="3E3F3A"/>
          <w:sz w:val="21"/>
          <w:szCs w:val="21"/>
          <w:shd w:val="clear" w:color="auto" w:fill="FFFFFF"/>
          <w:lang w:val="en-CA"/>
        </w:rPr>
        <w:t>)</w:t>
      </w:r>
      <w:r w:rsidRPr="002F0A80">
        <w:rPr>
          <w:rFonts w:ascii="Helvetica Neue" w:eastAsia="Times New Roman" w:hAnsi="Helvetica Neue" w:cs="Times New Roman"/>
          <w:color w:val="3E3F3A"/>
          <w:sz w:val="21"/>
          <w:szCs w:val="21"/>
          <w:shd w:val="clear" w:color="auto" w:fill="FFFFFF"/>
          <w:lang w:val="en-CA"/>
        </w:rPr>
        <w:t xml:space="preserve">. </w:t>
      </w:r>
    </w:p>
    <w:p w14:paraId="29D17A67" w14:textId="77777777"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p>
    <w:p w14:paraId="0FA9E341" w14:textId="3E6774A3" w:rsidR="002F0A80" w:rsidRP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2F0A80">
        <w:rPr>
          <w:rFonts w:ascii="Helvetica Neue" w:eastAsia="Times New Roman" w:hAnsi="Helvetica Neue" w:cs="Times New Roman"/>
          <w:color w:val="3E3F3A"/>
          <w:sz w:val="21"/>
          <w:szCs w:val="21"/>
          <w:shd w:val="clear" w:color="auto" w:fill="FFFFFF"/>
          <w:lang w:val="en-CA"/>
        </w:rPr>
        <w:t xml:space="preserve">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package [@McMurdie2013-hf] in R was used to store and analyze OTU tables, taxonomic information, and sample metadata.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filtered to remove OTUs observed &lt;</w:t>
      </w:r>
      <w:r w:rsidR="00EB0019">
        <w:rPr>
          <w:rFonts w:ascii="Helvetica Neue" w:eastAsia="Times New Roman" w:hAnsi="Helvetica Neue" w:cs="Times New Roman"/>
          <w:color w:val="3E3F3A"/>
          <w:sz w:val="21"/>
          <w:szCs w:val="21"/>
          <w:shd w:val="clear" w:color="auto" w:fill="FFFFFF"/>
          <w:lang w:val="en-CA"/>
        </w:rPr>
        <w:t>5</w:t>
      </w:r>
      <w:r w:rsidRPr="002F0A80">
        <w:rPr>
          <w:rFonts w:ascii="Helvetica Neue" w:eastAsia="Times New Roman" w:hAnsi="Helvetica Neue" w:cs="Times New Roman"/>
          <w:color w:val="3E3F3A"/>
          <w:sz w:val="21"/>
          <w:szCs w:val="21"/>
          <w:shd w:val="clear" w:color="auto" w:fill="FFFFFF"/>
          <w:lang w:val="en-CA"/>
        </w:rPr>
        <w:t xml:space="preserve"> times</w:t>
      </w:r>
      <w:r w:rsidR="00816C56">
        <w:rPr>
          <w:rFonts w:ascii="Helvetica Neue" w:eastAsia="Times New Roman" w:hAnsi="Helvetica Neue" w:cs="Times New Roman"/>
          <w:color w:val="3E3F3A"/>
          <w:sz w:val="21"/>
          <w:szCs w:val="21"/>
          <w:shd w:val="clear" w:color="auto" w:fill="FFFFFF"/>
          <w:lang w:val="en-CA"/>
        </w:rPr>
        <w:t xml:space="preserve"> (</w:t>
      </w:r>
      <w:r w:rsidR="00EB0019">
        <w:rPr>
          <w:rFonts w:ascii="Helvetica Neue" w:eastAsia="Times New Roman" w:hAnsi="Helvetica Neue" w:cs="Times New Roman"/>
          <w:color w:val="3E3F3A"/>
          <w:sz w:val="21"/>
          <w:szCs w:val="21"/>
          <w:shd w:val="clear" w:color="auto" w:fill="FFFFFF"/>
          <w:lang w:val="en-CA"/>
        </w:rPr>
        <w:t xml:space="preserve">n=33 OTUs removed and n=114 </w:t>
      </w:r>
      <w:r w:rsidR="00816C56">
        <w:rPr>
          <w:rFonts w:ascii="Helvetica Neue" w:eastAsia="Times New Roman" w:hAnsi="Helvetica Neue" w:cs="Times New Roman"/>
          <w:color w:val="3E3F3A"/>
          <w:sz w:val="21"/>
          <w:szCs w:val="21"/>
          <w:shd w:val="clear" w:color="auto" w:fill="FFFFFF"/>
          <w:lang w:val="en-CA"/>
        </w:rPr>
        <w:t>kept</w:t>
      </w:r>
      <w:r w:rsidRPr="002F0A80">
        <w:rPr>
          <w:rFonts w:ascii="Helvetica Neue" w:eastAsia="Times New Roman" w:hAnsi="Helvetica Neue" w:cs="Times New Roman"/>
          <w:color w:val="3E3F3A"/>
          <w:sz w:val="21"/>
          <w:szCs w:val="21"/>
          <w:shd w:val="clear" w:color="auto" w:fill="FFFFFF"/>
          <w:lang w:val="en-CA"/>
        </w:rPr>
        <w:t xml:space="preserve">). The </w:t>
      </w:r>
      <w:proofErr w:type="spellStart"/>
      <w:r w:rsidRPr="002F0A80">
        <w:rPr>
          <w:rFonts w:ascii="Helvetica Neue" w:eastAsia="Times New Roman" w:hAnsi="Helvetica Neue" w:cs="Times New Roman"/>
          <w:color w:val="3E3F3A"/>
          <w:sz w:val="21"/>
          <w:szCs w:val="21"/>
          <w:shd w:val="clear" w:color="auto" w:fill="FFFFFF"/>
          <w:lang w:val="en-CA"/>
        </w:rPr>
        <w:t>phyloseq</w:t>
      </w:r>
      <w:proofErr w:type="spellEnd"/>
      <w:r w:rsidRPr="002F0A80">
        <w:rPr>
          <w:rFonts w:ascii="Helvetica Neue" w:eastAsia="Times New Roman" w:hAnsi="Helvetica Neue" w:cs="Times New Roman"/>
          <w:color w:val="3E3F3A"/>
          <w:sz w:val="21"/>
          <w:szCs w:val="21"/>
          <w:shd w:val="clear" w:color="auto" w:fill="FFFFFF"/>
          <w:lang w:val="en-CA"/>
        </w:rPr>
        <w:t xml:space="preserve"> object was further filtered to remove samples with very low sequence abundance</w:t>
      </w:r>
      <w:r w:rsidR="00816C56">
        <w:rPr>
          <w:rFonts w:ascii="Helvetica Neue" w:eastAsia="Times New Roman" w:hAnsi="Helvetica Neue" w:cs="Times New Roman"/>
          <w:color w:val="3E3F3A"/>
          <w:sz w:val="21"/>
          <w:szCs w:val="21"/>
          <w:shd w:val="clear" w:color="auto" w:fill="FFFFFF"/>
          <w:lang w:val="en-CA"/>
        </w:rPr>
        <w:t>s due to amplification issues</w:t>
      </w:r>
      <w:r w:rsidRPr="002F0A80">
        <w:rPr>
          <w:rFonts w:ascii="Helvetica Neue" w:eastAsia="Times New Roman" w:hAnsi="Helvetica Neue" w:cs="Times New Roman"/>
          <w:color w:val="3E3F3A"/>
          <w:sz w:val="21"/>
          <w:szCs w:val="21"/>
          <w:shd w:val="clear" w:color="auto" w:fill="FFFFFF"/>
          <w:lang w:val="en-CA"/>
        </w:rPr>
        <w:t xml:space="preserve"> (&lt;200 sequences,</w:t>
      </w:r>
      <w:r w:rsidR="00EB0019">
        <w:rPr>
          <w:rFonts w:ascii="Helvetica Neue" w:eastAsia="Times New Roman" w:hAnsi="Helvetica Neue" w:cs="Times New Roman"/>
          <w:color w:val="3E3F3A"/>
          <w:sz w:val="21"/>
          <w:szCs w:val="21"/>
          <w:shd w:val="clear" w:color="auto" w:fill="FFFFFF"/>
          <w:lang w:val="en-CA"/>
        </w:rPr>
        <w:t xml:space="preserve"> n=27 samples removed and n=262</w:t>
      </w:r>
      <w:r w:rsidRPr="002F0A80">
        <w:rPr>
          <w:rFonts w:ascii="Helvetica Neue" w:eastAsia="Times New Roman" w:hAnsi="Helvetica Neue" w:cs="Times New Roman"/>
          <w:color w:val="3E3F3A"/>
          <w:sz w:val="21"/>
          <w:szCs w:val="21"/>
          <w:shd w:val="clear" w:color="auto" w:fill="FFFFFF"/>
          <w:lang w:val="en-CA"/>
        </w:rPr>
        <w:t xml:space="preserve"> ke</w:t>
      </w:r>
      <w:r w:rsidR="00EB0019">
        <w:rPr>
          <w:rFonts w:ascii="Helvetica Neue" w:eastAsia="Times New Roman" w:hAnsi="Helvetica Neue" w:cs="Times New Roman"/>
          <w:color w:val="3E3F3A"/>
          <w:sz w:val="21"/>
          <w:szCs w:val="21"/>
          <w:shd w:val="clear" w:color="auto" w:fill="FFFFFF"/>
          <w:lang w:val="en-CA"/>
        </w:rPr>
        <w:t>pt). In 262</w:t>
      </w:r>
      <w:r w:rsidRPr="002F0A80">
        <w:rPr>
          <w:rFonts w:ascii="Helvetica Neue" w:eastAsia="Times New Roman" w:hAnsi="Helvetica Neue" w:cs="Times New Roman"/>
          <w:color w:val="3E3F3A"/>
          <w:sz w:val="21"/>
          <w:szCs w:val="21"/>
          <w:shd w:val="clear" w:color="auto" w:fill="FFFFFF"/>
          <w:lang w:val="en-CA"/>
        </w:rPr>
        <w:t xml:space="preserve"> coral samples, </w:t>
      </w:r>
      <w:r w:rsidR="00EB0019">
        <w:rPr>
          <w:rFonts w:ascii="Helvetica Neue" w:eastAsia="Times New Roman" w:hAnsi="Helvetica Neue" w:cs="Times New Roman"/>
          <w:color w:val="3E3F3A"/>
          <w:sz w:val="21"/>
          <w:szCs w:val="21"/>
          <w:shd w:val="clear" w:color="auto" w:fill="FFFFFF"/>
          <w:lang w:val="en-CA"/>
        </w:rPr>
        <w:t>there were a total of</w:t>
      </w:r>
      <w:r w:rsidRPr="002F0A80">
        <w:rPr>
          <w:rFonts w:ascii="Helvetica Neue" w:eastAsia="Times New Roman" w:hAnsi="Helvetica Neue" w:cs="Times New Roman"/>
          <w:color w:val="3E3F3A"/>
          <w:sz w:val="21"/>
          <w:szCs w:val="21"/>
          <w:shd w:val="clear" w:color="auto" w:fill="FFFFFF"/>
          <w:lang w:val="en-CA"/>
        </w:rPr>
        <w:t xml:space="preserve"> </w:t>
      </w:r>
      <w:r w:rsidR="00EB0019" w:rsidRPr="00EB0019">
        <w:rPr>
          <w:rFonts w:ascii="Helvetica Neue" w:eastAsia="Times New Roman" w:hAnsi="Helvetica Neue" w:cs="Times New Roman"/>
          <w:color w:val="3E3F3A"/>
          <w:sz w:val="21"/>
          <w:szCs w:val="21"/>
          <w:shd w:val="clear" w:color="auto" w:fill="FFFFFF"/>
          <w:lang w:val="en-CA"/>
        </w:rPr>
        <w:t>1</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977</w:t>
      </w:r>
      <w:r w:rsidR="00EB0019">
        <w:rPr>
          <w:rFonts w:ascii="Helvetica Neue" w:eastAsia="Times New Roman" w:hAnsi="Helvetica Neue" w:cs="Times New Roman"/>
          <w:color w:val="3E3F3A"/>
          <w:sz w:val="21"/>
          <w:szCs w:val="21"/>
          <w:shd w:val="clear" w:color="auto" w:fill="FFFFFF"/>
          <w:lang w:val="en-CA"/>
        </w:rPr>
        <w:t>,</w:t>
      </w:r>
      <w:r w:rsidR="00EB0019" w:rsidRPr="00EB0019">
        <w:rPr>
          <w:rFonts w:ascii="Helvetica Neue" w:eastAsia="Times New Roman" w:hAnsi="Helvetica Neue" w:cs="Times New Roman"/>
          <w:color w:val="3E3F3A"/>
          <w:sz w:val="21"/>
          <w:szCs w:val="21"/>
          <w:shd w:val="clear" w:color="auto" w:fill="FFFFFF"/>
          <w:lang w:val="en-CA"/>
        </w:rPr>
        <w:t>124</w:t>
      </w:r>
      <w:r w:rsidR="00EB0019">
        <w:rPr>
          <w:rFonts w:ascii="Helvetica Neue" w:eastAsia="Times New Roman" w:hAnsi="Helvetica Neue" w:cs="Times New Roman"/>
          <w:color w:val="3E3F3A"/>
          <w:sz w:val="21"/>
          <w:szCs w:val="21"/>
          <w:shd w:val="clear" w:color="auto" w:fill="FFFFFF"/>
          <w:lang w:val="en-CA"/>
        </w:rPr>
        <w:t xml:space="preserve"> </w:t>
      </w:r>
      <w:r w:rsidRPr="002F0A80">
        <w:rPr>
          <w:rFonts w:ascii="Helvetica Neue" w:eastAsia="Times New Roman" w:hAnsi="Helvetica Neue" w:cs="Times New Roman"/>
          <w:color w:val="3E3F3A"/>
          <w:sz w:val="21"/>
          <w:szCs w:val="21"/>
          <w:shd w:val="clear" w:color="auto" w:fill="FFFFFF"/>
          <w:lang w:val="en-CA"/>
        </w:rPr>
        <w:t xml:space="preserve">sequences after quality filtering. </w:t>
      </w:r>
    </w:p>
    <w:p w14:paraId="5FC34BD3" w14:textId="09431FCF" w:rsidR="002F0A80" w:rsidRDefault="002F0A80" w:rsidP="002F0A80">
      <w:pPr>
        <w:spacing w:line="480" w:lineRule="auto"/>
        <w:rPr>
          <w:rFonts w:ascii="Helvetica Neue" w:eastAsia="Times New Roman" w:hAnsi="Helvetica Neue" w:cs="Times New Roman"/>
          <w:i/>
          <w:color w:val="3E3F3A"/>
          <w:sz w:val="21"/>
          <w:szCs w:val="21"/>
          <w:shd w:val="clear" w:color="auto" w:fill="FFFFFF"/>
          <w:lang w:val="en-CA"/>
        </w:rPr>
      </w:pPr>
    </w:p>
    <w:p w14:paraId="6F27F6A7" w14:textId="1BE5540C" w:rsidR="00B239B1" w:rsidRPr="00B239B1" w:rsidRDefault="00B239B1" w:rsidP="00D64E8C">
      <w:pPr>
        <w:spacing w:line="480" w:lineRule="auto"/>
        <w:rPr>
          <w:rFonts w:ascii="Helvetica Neue" w:eastAsia="Times New Roman" w:hAnsi="Helvetica Neue" w:cs="Times New Roman"/>
          <w:color w:val="3E3F3A"/>
          <w:sz w:val="21"/>
          <w:szCs w:val="21"/>
          <w:shd w:val="clear" w:color="auto" w:fill="FFFFFF"/>
          <w:lang w:val="en-CA"/>
        </w:rPr>
      </w:pPr>
      <w:r w:rsidRPr="00B239B1">
        <w:rPr>
          <w:rFonts w:ascii="Helvetica Neue" w:eastAsia="Times New Roman" w:hAnsi="Helvetica Neue" w:cs="Times New Roman"/>
          <w:color w:val="3E3F3A"/>
          <w:sz w:val="21"/>
          <w:szCs w:val="21"/>
          <w:shd w:val="clear" w:color="auto" w:fill="FFFFFF"/>
          <w:lang w:val="en-CA"/>
        </w:rPr>
        <w:t>A</w:t>
      </w:r>
      <w:r>
        <w:rPr>
          <w:rFonts w:ascii="Helvetica Neue" w:eastAsia="Times New Roman" w:hAnsi="Helvetica Neue" w:cs="Times New Roman"/>
          <w:i/>
          <w:color w:val="3E3F3A"/>
          <w:sz w:val="21"/>
          <w:szCs w:val="21"/>
          <w:shd w:val="clear" w:color="auto" w:fill="FFFFFF"/>
          <w:lang w:val="en-CA"/>
        </w:rPr>
        <w:t xml:space="preserve"> Symbiodinium</w:t>
      </w:r>
      <w:r>
        <w:rPr>
          <w:rFonts w:ascii="Helvetica Neue" w:eastAsia="Times New Roman" w:hAnsi="Helvetica Neue" w:cs="Times New Roman"/>
          <w:color w:val="3E3F3A"/>
          <w:sz w:val="21"/>
          <w:szCs w:val="21"/>
          <w:shd w:val="clear" w:color="auto" w:fill="FFFFFF"/>
          <w:lang w:val="en-CA"/>
        </w:rPr>
        <w:t xml:space="preserve"> phylogenetic tree was built by aligning ITS</w:t>
      </w:r>
      <w:r w:rsidR="00D64E8C">
        <w:rPr>
          <w:rFonts w:ascii="Helvetica Neue" w:eastAsia="Times New Roman" w:hAnsi="Helvetica Neue" w:cs="Times New Roman"/>
          <w:color w:val="3E3F3A"/>
          <w:sz w:val="21"/>
          <w:szCs w:val="21"/>
          <w:shd w:val="clear" w:color="auto" w:fill="FFFFFF"/>
          <w:lang w:val="en-CA"/>
        </w:rPr>
        <w:t>-</w:t>
      </w:r>
      <w:r>
        <w:rPr>
          <w:rFonts w:ascii="Helvetica Neue" w:eastAsia="Times New Roman" w:hAnsi="Helvetica Neue" w:cs="Times New Roman"/>
          <w:color w:val="3E3F3A"/>
          <w:sz w:val="21"/>
          <w:szCs w:val="21"/>
          <w:shd w:val="clear" w:color="auto" w:fill="FFFFFF"/>
          <w:lang w:val="en-CA"/>
        </w:rPr>
        <w:t xml:space="preserve">2 sequences from each clade separately (align_seqs.py from QIIME, </w:t>
      </w:r>
      <w:proofErr w:type="spellStart"/>
      <w:r w:rsidR="00305362">
        <w:rPr>
          <w:rFonts w:ascii="Helvetica Neue" w:eastAsia="Times New Roman" w:hAnsi="Helvetica Neue" w:cs="Times New Roman"/>
          <w:color w:val="3E3F3A"/>
          <w:sz w:val="21"/>
          <w:szCs w:val="21"/>
          <w:shd w:val="clear" w:color="auto" w:fill="FFFFFF"/>
          <w:lang w:val="en-CA"/>
        </w:rPr>
        <w:t>Caporaso</w:t>
      </w:r>
      <w:proofErr w:type="spellEnd"/>
      <w:r w:rsidR="00305362">
        <w:rPr>
          <w:rFonts w:ascii="Helvetica Neue" w:eastAsia="Times New Roman" w:hAnsi="Helvetica Neue" w:cs="Times New Roman"/>
          <w:color w:val="3E3F3A"/>
          <w:sz w:val="21"/>
          <w:szCs w:val="21"/>
          <w:shd w:val="clear" w:color="auto" w:fill="FFFFFF"/>
          <w:lang w:val="en-CA"/>
        </w:rPr>
        <w:t xml:space="preserve"> et al 2011</w:t>
      </w:r>
      <w:r>
        <w:rPr>
          <w:rFonts w:ascii="Helvetica Neue" w:eastAsia="Times New Roman" w:hAnsi="Helvetica Neue" w:cs="Times New Roman"/>
          <w:color w:val="3E3F3A"/>
          <w:sz w:val="21"/>
          <w:szCs w:val="21"/>
          <w:shd w:val="clear" w:color="auto" w:fill="FFFFFF"/>
          <w:lang w:val="en-CA"/>
        </w:rPr>
        <w:t>) using muscle (</w:t>
      </w:r>
      <w:r w:rsidR="00D066B1">
        <w:rPr>
          <w:rFonts w:ascii="Helvetica Neue" w:eastAsia="Times New Roman" w:hAnsi="Helvetica Neue" w:cs="Times New Roman"/>
          <w:color w:val="3E3F3A"/>
          <w:sz w:val="21"/>
          <w:szCs w:val="21"/>
          <w:shd w:val="clear" w:color="auto" w:fill="FFFFFF"/>
          <w:lang w:val="en-CA"/>
        </w:rPr>
        <w:t>Edgar, 2004</w:t>
      </w:r>
      <w:r>
        <w:rPr>
          <w:rFonts w:ascii="Helvetica Neue" w:eastAsia="Times New Roman" w:hAnsi="Helvetica Neue" w:cs="Times New Roman"/>
          <w:color w:val="3E3F3A"/>
          <w:sz w:val="21"/>
          <w:szCs w:val="21"/>
          <w:shd w:val="clear" w:color="auto" w:fill="FFFFFF"/>
          <w:lang w:val="en-CA"/>
        </w:rPr>
        <w:t xml:space="preserve">). After sequences were aligned within each clade, </w:t>
      </w:r>
      <w:r w:rsidR="00BF42FE">
        <w:rPr>
          <w:rFonts w:ascii="Helvetica Neue" w:eastAsia="Times New Roman" w:hAnsi="Helvetica Neue" w:cs="Times New Roman"/>
          <w:color w:val="3E3F3A"/>
          <w:sz w:val="21"/>
          <w:szCs w:val="21"/>
          <w:shd w:val="clear" w:color="auto" w:fill="FFFFFF"/>
          <w:lang w:val="en-CA"/>
        </w:rPr>
        <w:t xml:space="preserve">a distance matrix encompassing all sequences was created using </w:t>
      </w:r>
      <w:r w:rsidR="00D64E8C">
        <w:rPr>
          <w:rFonts w:ascii="Helvetica Neue" w:eastAsia="Times New Roman" w:hAnsi="Helvetica Neue" w:cs="Times New Roman"/>
          <w:color w:val="3E3F3A"/>
          <w:sz w:val="21"/>
          <w:szCs w:val="21"/>
          <w:shd w:val="clear" w:color="auto" w:fill="FFFFFF"/>
          <w:lang w:val="en-CA"/>
        </w:rPr>
        <w:t>nr</w:t>
      </w:r>
      <w:r w:rsidR="00BF42FE">
        <w:rPr>
          <w:rFonts w:ascii="Helvetica Neue" w:eastAsia="Times New Roman" w:hAnsi="Helvetica Neue" w:cs="Times New Roman"/>
          <w:color w:val="3E3F3A"/>
          <w:sz w:val="21"/>
          <w:szCs w:val="21"/>
          <w:shd w:val="clear" w:color="auto" w:fill="FFFFFF"/>
          <w:lang w:val="en-CA"/>
        </w:rPr>
        <w:t>28s</w:t>
      </w:r>
      <w:r w:rsidR="00D64E8C">
        <w:rPr>
          <w:rFonts w:ascii="Helvetica Neue" w:eastAsia="Times New Roman" w:hAnsi="Helvetica Neue" w:cs="Times New Roman"/>
          <w:color w:val="3E3F3A"/>
          <w:sz w:val="21"/>
          <w:szCs w:val="21"/>
          <w:shd w:val="clear" w:color="auto" w:fill="FFFFFF"/>
          <w:lang w:val="en-CA"/>
        </w:rPr>
        <w:t>-rDNA distances</w:t>
      </w:r>
      <w:r w:rsidR="00BF42FE">
        <w:rPr>
          <w:rFonts w:ascii="Helvetica Neue" w:eastAsia="Times New Roman" w:hAnsi="Helvetica Neue" w:cs="Times New Roman"/>
          <w:color w:val="3E3F3A"/>
          <w:sz w:val="21"/>
          <w:szCs w:val="21"/>
          <w:shd w:val="clear" w:color="auto" w:fill="FFFFFF"/>
          <w:lang w:val="en-CA"/>
        </w:rPr>
        <w:t xml:space="preserve"> (</w:t>
      </w:r>
      <w:r w:rsidR="00D64E8C">
        <w:rPr>
          <w:rFonts w:ascii="Helvetica Neue" w:eastAsia="Times New Roman" w:hAnsi="Helvetica Neue" w:cs="Times New Roman"/>
          <w:color w:val="3E3F3A"/>
          <w:sz w:val="21"/>
          <w:szCs w:val="21"/>
          <w:shd w:val="clear" w:color="auto" w:fill="FFFFFF"/>
          <w:lang w:val="en-CA"/>
        </w:rPr>
        <w:t xml:space="preserve">divergence of the D1–D3 region of </w:t>
      </w:r>
      <w:r w:rsidR="00D64E8C" w:rsidRPr="00D64E8C">
        <w:rPr>
          <w:rFonts w:ascii="Helvetica Neue" w:eastAsia="Times New Roman" w:hAnsi="Helvetica Neue" w:cs="Times New Roman"/>
          <w:color w:val="3E3F3A"/>
          <w:sz w:val="21"/>
          <w:szCs w:val="21"/>
          <w:shd w:val="clear" w:color="auto" w:fill="FFFFFF"/>
          <w:lang w:val="en-CA"/>
        </w:rPr>
        <w:t>the 28S</w:t>
      </w:r>
      <w:r w:rsidR="00D64E8C">
        <w:rPr>
          <w:rFonts w:ascii="Helvetica Neue" w:eastAsia="Times New Roman" w:hAnsi="Helvetica Neue" w:cs="Times New Roman"/>
          <w:color w:val="3E3F3A"/>
          <w:sz w:val="21"/>
          <w:szCs w:val="21"/>
          <w:shd w:val="clear" w:color="auto" w:fill="FFFFFF"/>
          <w:lang w:val="en-CA"/>
        </w:rPr>
        <w:t>;</w:t>
      </w:r>
      <w:r w:rsidR="00D64E8C" w:rsidRPr="00D64E8C">
        <w:rPr>
          <w:rFonts w:ascii="Helvetica Neue" w:eastAsia="Times New Roman" w:hAnsi="Helvetica Neue" w:cs="Times New Roman"/>
          <w:color w:val="3E3F3A"/>
          <w:sz w:val="21"/>
          <w:szCs w:val="21"/>
          <w:shd w:val="clear" w:color="auto" w:fill="FFFFFF"/>
          <w:lang w:val="en-CA"/>
        </w:rPr>
        <w:t xml:space="preserve"> </w:t>
      </w:r>
      <w:proofErr w:type="spellStart"/>
      <w:r w:rsidR="00BF42FE">
        <w:rPr>
          <w:rFonts w:ascii="Helvetica Neue" w:eastAsia="Times New Roman" w:hAnsi="Helvetica Neue" w:cs="Times New Roman"/>
          <w:color w:val="3E3F3A"/>
          <w:sz w:val="21"/>
          <w:szCs w:val="21"/>
          <w:shd w:val="clear" w:color="auto" w:fill="FFFFFF"/>
          <w:lang w:val="en-CA"/>
        </w:rPr>
        <w:t>Pochon</w:t>
      </w:r>
      <w:proofErr w:type="spellEnd"/>
      <w:r w:rsidR="00BF42FE">
        <w:rPr>
          <w:rFonts w:ascii="Helvetica Neue" w:eastAsia="Times New Roman" w:hAnsi="Helvetica Neue" w:cs="Times New Roman"/>
          <w:color w:val="3E3F3A"/>
          <w:sz w:val="21"/>
          <w:szCs w:val="21"/>
          <w:shd w:val="clear" w:color="auto" w:fill="FFFFFF"/>
          <w:lang w:val="en-CA"/>
        </w:rPr>
        <w:t xml:space="preserve"> and Gates 2010) to describe between-clade distance</w:t>
      </w:r>
      <w:r w:rsidR="00D64E8C">
        <w:rPr>
          <w:rFonts w:ascii="Helvetica Neue" w:eastAsia="Times New Roman" w:hAnsi="Helvetica Neue" w:cs="Times New Roman"/>
          <w:color w:val="3E3F3A"/>
          <w:sz w:val="21"/>
          <w:szCs w:val="21"/>
          <w:shd w:val="clear" w:color="auto" w:fill="FFFFFF"/>
          <w:lang w:val="en-CA"/>
        </w:rPr>
        <w:t>s</w:t>
      </w:r>
      <w:r w:rsidR="00BF42FE">
        <w:rPr>
          <w:rFonts w:ascii="Helvetica Neue" w:eastAsia="Times New Roman" w:hAnsi="Helvetica Neue" w:cs="Times New Roman"/>
          <w:color w:val="3E3F3A"/>
          <w:sz w:val="21"/>
          <w:szCs w:val="21"/>
          <w:shd w:val="clear" w:color="auto" w:fill="FFFFFF"/>
          <w:lang w:val="en-CA"/>
        </w:rPr>
        <w:t xml:space="preserve">. A phylogenetic tree was created using </w:t>
      </w:r>
      <w:proofErr w:type="spellStart"/>
      <w:r w:rsidR="00BF42FE">
        <w:rPr>
          <w:rFonts w:ascii="Helvetica Neue" w:eastAsia="Times New Roman" w:hAnsi="Helvetica Neue" w:cs="Times New Roman"/>
          <w:color w:val="3E3F3A"/>
          <w:sz w:val="21"/>
          <w:szCs w:val="21"/>
          <w:shd w:val="clear" w:color="auto" w:fill="FFFFFF"/>
          <w:lang w:val="en-CA"/>
        </w:rPr>
        <w:t>upgma</w:t>
      </w:r>
      <w:proofErr w:type="spellEnd"/>
      <w:r w:rsidR="00BF42FE">
        <w:rPr>
          <w:rFonts w:ascii="Helvetica Neue" w:eastAsia="Times New Roman" w:hAnsi="Helvetica Neue" w:cs="Times New Roman"/>
          <w:color w:val="3E3F3A"/>
          <w:sz w:val="21"/>
          <w:szCs w:val="21"/>
          <w:shd w:val="clear" w:color="auto" w:fill="FFFFFF"/>
          <w:lang w:val="en-CA"/>
        </w:rPr>
        <w:t xml:space="preserve"> (R package </w:t>
      </w:r>
      <w:proofErr w:type="spellStart"/>
      <w:r w:rsidR="00BF42FE">
        <w:rPr>
          <w:rFonts w:ascii="Helvetica Neue" w:eastAsia="Times New Roman" w:hAnsi="Helvetica Neue" w:cs="Times New Roman"/>
          <w:color w:val="3E3F3A"/>
          <w:sz w:val="21"/>
          <w:szCs w:val="21"/>
          <w:shd w:val="clear" w:color="auto" w:fill="FFFFFF"/>
          <w:lang w:val="en-CA"/>
        </w:rPr>
        <w:t>phangorn</w:t>
      </w:r>
      <w:proofErr w:type="spellEnd"/>
      <w:r w:rsidR="00BF42FE">
        <w:rPr>
          <w:rFonts w:ascii="Helvetica Neue" w:eastAsia="Times New Roman" w:hAnsi="Helvetica Neue" w:cs="Times New Roman"/>
          <w:color w:val="3E3F3A"/>
          <w:sz w:val="21"/>
          <w:szCs w:val="21"/>
          <w:shd w:val="clear" w:color="auto" w:fill="FFFFFF"/>
          <w:lang w:val="en-CA"/>
        </w:rPr>
        <w:t xml:space="preserve"> v.2.2.0, </w:t>
      </w:r>
      <w:proofErr w:type="spellStart"/>
      <w:r w:rsidR="00BF42FE" w:rsidRPr="00BF42FE">
        <w:rPr>
          <w:rFonts w:ascii="Helvetica Neue" w:eastAsia="Times New Roman" w:hAnsi="Helvetica Neue" w:cs="Times New Roman"/>
          <w:color w:val="3E3F3A"/>
          <w:sz w:val="21"/>
          <w:szCs w:val="21"/>
          <w:shd w:val="clear" w:color="auto" w:fill="FFFFFF"/>
          <w:lang w:val="en-CA"/>
        </w:rPr>
        <w:t>Schliep</w:t>
      </w:r>
      <w:proofErr w:type="spellEnd"/>
      <w:r w:rsidR="00BF42FE">
        <w:rPr>
          <w:rFonts w:ascii="Helvetica Neue" w:eastAsia="Times New Roman" w:hAnsi="Helvetica Neue" w:cs="Times New Roman"/>
          <w:color w:val="3E3F3A"/>
          <w:sz w:val="21"/>
          <w:szCs w:val="21"/>
          <w:shd w:val="clear" w:color="auto" w:fill="FFFFFF"/>
          <w:lang w:val="en-CA"/>
        </w:rPr>
        <w:t xml:space="preserve"> 2011), and the resulting tree was imported into the </w:t>
      </w:r>
      <w:proofErr w:type="spellStart"/>
      <w:r w:rsidR="00BF42FE">
        <w:rPr>
          <w:rFonts w:ascii="Helvetica Neue" w:eastAsia="Times New Roman" w:hAnsi="Helvetica Neue" w:cs="Times New Roman"/>
          <w:color w:val="3E3F3A"/>
          <w:sz w:val="21"/>
          <w:szCs w:val="21"/>
          <w:shd w:val="clear" w:color="auto" w:fill="FFFFFF"/>
          <w:lang w:val="en-CA"/>
        </w:rPr>
        <w:t>phyloseq</w:t>
      </w:r>
      <w:proofErr w:type="spellEnd"/>
      <w:r w:rsidR="00BF42FE">
        <w:rPr>
          <w:rFonts w:ascii="Helvetica Neue" w:eastAsia="Times New Roman" w:hAnsi="Helvetica Neue" w:cs="Times New Roman"/>
          <w:color w:val="3E3F3A"/>
          <w:sz w:val="21"/>
          <w:szCs w:val="21"/>
          <w:shd w:val="clear" w:color="auto" w:fill="FFFFFF"/>
          <w:lang w:val="en-CA"/>
        </w:rPr>
        <w:t xml:space="preserve"> object before statistical analysis.</w:t>
      </w:r>
    </w:p>
    <w:p w14:paraId="46059491" w14:textId="77777777" w:rsidR="00B239B1" w:rsidRPr="00B239B1" w:rsidRDefault="00B239B1" w:rsidP="002F0A80">
      <w:pPr>
        <w:spacing w:line="480" w:lineRule="auto"/>
        <w:rPr>
          <w:rFonts w:ascii="Helvetica Neue" w:eastAsia="Times New Roman" w:hAnsi="Helvetica Neue" w:cs="Times New Roman"/>
          <w:color w:val="3E3F3A"/>
          <w:sz w:val="21"/>
          <w:szCs w:val="21"/>
          <w:shd w:val="clear" w:color="auto" w:fill="FFFFFF"/>
          <w:lang w:val="en-CA"/>
        </w:rPr>
      </w:pPr>
    </w:p>
    <w:p w14:paraId="6240C0B5" w14:textId="3B0BE7AA" w:rsidR="002F0A80" w:rsidRPr="009C56F2" w:rsidRDefault="002F0A80" w:rsidP="002F0A80">
      <w:pPr>
        <w:spacing w:line="480" w:lineRule="auto"/>
        <w:rPr>
          <w:rFonts w:ascii="Helvetica Neue" w:eastAsia="Times New Roman" w:hAnsi="Helvetica Neue" w:cs="Times New Roman"/>
          <w:b/>
          <w:color w:val="3E3F3A"/>
          <w:sz w:val="21"/>
          <w:szCs w:val="21"/>
          <w:shd w:val="clear" w:color="auto" w:fill="FFFFFF"/>
          <w:lang w:val="en-CA"/>
        </w:rPr>
      </w:pPr>
      <w:r w:rsidRPr="009C56F2">
        <w:rPr>
          <w:rFonts w:ascii="Helvetica Neue" w:eastAsia="Times New Roman" w:hAnsi="Helvetica Neue" w:cs="Times New Roman"/>
          <w:b/>
          <w:color w:val="3E3F3A"/>
          <w:sz w:val="21"/>
          <w:szCs w:val="21"/>
          <w:shd w:val="clear" w:color="auto" w:fill="FFFFFF"/>
          <w:lang w:val="en-CA"/>
        </w:rPr>
        <w:t xml:space="preserve">Statistical Analysis </w:t>
      </w:r>
    </w:p>
    <w:p w14:paraId="4EB860DB" w14:textId="1A5E56F6" w:rsidR="002F0A80" w:rsidRDefault="002F0A80" w:rsidP="002F0A80">
      <w:pPr>
        <w:spacing w:line="480" w:lineRule="auto"/>
        <w:rPr>
          <w:rFonts w:ascii="Helvetica Neue" w:eastAsia="Times New Roman" w:hAnsi="Helvetica Neue" w:cs="Times New Roman"/>
          <w:color w:val="3E3F3A"/>
          <w:sz w:val="21"/>
          <w:szCs w:val="21"/>
          <w:shd w:val="clear" w:color="auto" w:fill="FFFFFF"/>
          <w:lang w:val="en-CA"/>
        </w:rPr>
      </w:pPr>
      <w:r w:rsidRPr="00C75FC0">
        <w:rPr>
          <w:rFonts w:ascii="Helvetica Neue" w:eastAsia="Times New Roman" w:hAnsi="Helvetica Neue" w:cs="Times New Roman"/>
          <w:color w:val="3E3F3A"/>
          <w:sz w:val="21"/>
          <w:szCs w:val="21"/>
          <w:shd w:val="clear" w:color="auto" w:fill="FFFFFF"/>
          <w:lang w:val="en-CA"/>
        </w:rPr>
        <w:t xml:space="preserve">Code </w:t>
      </w:r>
      <w:r w:rsidR="00C75FC0">
        <w:rPr>
          <w:rFonts w:ascii="Helvetica Neue" w:eastAsia="Times New Roman" w:hAnsi="Helvetica Neue" w:cs="Times New Roman"/>
          <w:color w:val="3E3F3A"/>
          <w:sz w:val="21"/>
          <w:szCs w:val="21"/>
          <w:shd w:val="clear" w:color="auto" w:fill="FFFFFF"/>
          <w:lang w:val="en-CA"/>
        </w:rPr>
        <w:t xml:space="preserve">for all analyses is </w:t>
      </w:r>
      <w:r w:rsidRPr="00C75FC0">
        <w:rPr>
          <w:rFonts w:ascii="Helvetica Neue" w:eastAsia="Times New Roman" w:hAnsi="Helvetica Neue" w:cs="Times New Roman"/>
          <w:color w:val="3E3F3A"/>
          <w:sz w:val="21"/>
          <w:szCs w:val="21"/>
          <w:shd w:val="clear" w:color="auto" w:fill="FFFFFF"/>
          <w:lang w:val="en-CA"/>
        </w:rPr>
        <w:t>avai</w:t>
      </w:r>
      <w:r w:rsidR="0000486F" w:rsidRPr="00C75FC0">
        <w:rPr>
          <w:rFonts w:ascii="Helvetica Neue" w:eastAsia="Times New Roman" w:hAnsi="Helvetica Neue" w:cs="Times New Roman"/>
          <w:color w:val="3E3F3A"/>
          <w:sz w:val="21"/>
          <w:szCs w:val="21"/>
          <w:shd w:val="clear" w:color="auto" w:fill="FFFFFF"/>
          <w:lang w:val="en-CA"/>
        </w:rPr>
        <w:t>la</w:t>
      </w:r>
      <w:r w:rsidRPr="00C75FC0">
        <w:rPr>
          <w:rFonts w:ascii="Helvetica Neue" w:eastAsia="Times New Roman" w:hAnsi="Helvetica Neue" w:cs="Times New Roman"/>
          <w:color w:val="3E3F3A"/>
          <w:sz w:val="21"/>
          <w:szCs w:val="21"/>
          <w:shd w:val="clear" w:color="auto" w:fill="FFFFFF"/>
          <w:lang w:val="en-CA"/>
        </w:rPr>
        <w:t xml:space="preserve">ble on </w:t>
      </w:r>
      <w:r w:rsidR="00C75FC0">
        <w:rPr>
          <w:rFonts w:ascii="Helvetica Neue" w:eastAsia="Times New Roman" w:hAnsi="Helvetica Neue" w:cs="Times New Roman"/>
          <w:color w:val="3E3F3A"/>
          <w:sz w:val="21"/>
          <w:szCs w:val="21"/>
          <w:shd w:val="clear" w:color="auto" w:fill="FFFFFF"/>
          <w:lang w:val="en-CA"/>
        </w:rPr>
        <w:t>GitHub (</w:t>
      </w:r>
      <w:r w:rsidR="00C75FC0" w:rsidRPr="00C75FC0">
        <w:rPr>
          <w:rFonts w:ascii="Helvetica Neue" w:eastAsia="Times New Roman" w:hAnsi="Helvetica Neue" w:cs="Times New Roman"/>
          <w:color w:val="3E3F3A"/>
          <w:sz w:val="21"/>
          <w:szCs w:val="21"/>
          <w:shd w:val="clear" w:color="auto" w:fill="FFFFFF"/>
          <w:lang w:val="en-CA"/>
        </w:rPr>
        <w:t>https://github.com/daniclaar/KI_Platy</w:t>
      </w:r>
      <w:r w:rsidR="00C75FC0">
        <w:rPr>
          <w:rFonts w:ascii="Helvetica Neue" w:eastAsia="Times New Roman" w:hAnsi="Helvetica Neue" w:cs="Times New Roman"/>
          <w:color w:val="3E3F3A"/>
          <w:sz w:val="21"/>
          <w:szCs w:val="21"/>
          <w:shd w:val="clear" w:color="auto" w:fill="FFFFFF"/>
          <w:lang w:val="en-CA"/>
        </w:rPr>
        <w:t>).</w:t>
      </w:r>
    </w:p>
    <w:p w14:paraId="65F70A0D" w14:textId="77777777" w:rsidR="00C75FC0" w:rsidRPr="00C75FC0" w:rsidRDefault="00C75FC0" w:rsidP="002F0A80">
      <w:pPr>
        <w:spacing w:line="480" w:lineRule="auto"/>
        <w:rPr>
          <w:rFonts w:ascii="Helvetica Neue" w:eastAsia="Times New Roman" w:hAnsi="Helvetica Neue" w:cs="Times New Roman"/>
          <w:color w:val="3E3F3A"/>
          <w:sz w:val="21"/>
          <w:szCs w:val="21"/>
          <w:shd w:val="clear" w:color="auto" w:fill="FFFFFF"/>
          <w:lang w:val="en-CA"/>
        </w:rPr>
      </w:pPr>
    </w:p>
    <w:p w14:paraId="7BD64315" w14:textId="69D20467"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Symbiodinium clade summary</w:t>
      </w:r>
    </w:p>
    <w:p w14:paraId="3BA36D98" w14:textId="6BD88C97" w:rsidR="00426C46" w:rsidRDefault="00426C46" w:rsidP="002F0A80">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Sequences were summarized to show overall clade abundance across the coral populations by calculating the percent of sequences for each sampling date that were identified as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clades A, C, D, and G. Not all corals were sampled at all time points, and new corals were sampled when previous corals died.  Thus, changes in the percent of sequences for each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clade (Fig 2) can be due to either changes in </w:t>
      </w:r>
      <w:r w:rsidRPr="00426C46">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associated with </w:t>
      </w:r>
      <w:r w:rsidRPr="00426C46">
        <w:rPr>
          <w:rFonts w:ascii="Helvetica Neue" w:eastAsia="Times New Roman" w:hAnsi="Helvetica Neue" w:cs="Times New Roman"/>
          <w:color w:val="3E3F3A"/>
          <w:sz w:val="21"/>
          <w:szCs w:val="21"/>
          <w:shd w:val="clear" w:color="auto" w:fill="FFFFFF"/>
          <w:lang w:val="en-CA"/>
        </w:rPr>
        <w:t>individual</w:t>
      </w:r>
      <w:r>
        <w:rPr>
          <w:rFonts w:ascii="Helvetica Neue" w:eastAsia="Times New Roman" w:hAnsi="Helvetica Neue" w:cs="Times New Roman"/>
          <w:color w:val="3E3F3A"/>
          <w:sz w:val="21"/>
          <w:szCs w:val="21"/>
          <w:shd w:val="clear" w:color="auto" w:fill="FFFFFF"/>
          <w:lang w:val="en-CA"/>
        </w:rPr>
        <w:t xml:space="preserve"> coral colonies or due to selective mortality during the bleaching event. </w:t>
      </w:r>
    </w:p>
    <w:p w14:paraId="6D966813" w14:textId="77777777" w:rsidR="009F300F" w:rsidRDefault="009F300F" w:rsidP="002F0A80">
      <w:pPr>
        <w:spacing w:line="480" w:lineRule="auto"/>
        <w:rPr>
          <w:rFonts w:ascii="Helvetica Neue" w:eastAsia="Times New Roman" w:hAnsi="Helvetica Neue" w:cs="Times New Roman"/>
          <w:color w:val="3E3F3A"/>
          <w:sz w:val="21"/>
          <w:szCs w:val="21"/>
          <w:shd w:val="clear" w:color="auto" w:fill="FFFFFF"/>
          <w:lang w:val="en-CA"/>
        </w:rPr>
      </w:pPr>
    </w:p>
    <w:p w14:paraId="1EAC3437" w14:textId="33CBC646" w:rsidR="009F300F" w:rsidRPr="009C56F2" w:rsidRDefault="009F300F" w:rsidP="002F0A80">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Constrained ordination</w:t>
      </w:r>
    </w:p>
    <w:p w14:paraId="2B824A11" w14:textId="24ADB06C" w:rsidR="009F300F" w:rsidRPr="009F300F" w:rsidRDefault="009F300F" w:rsidP="002F0A80">
      <w:pPr>
        <w:spacing w:line="480" w:lineRule="auto"/>
      </w:pPr>
      <w:r>
        <w:rPr>
          <w:rFonts w:ascii="Helvetica Neue" w:eastAsia="Times New Roman" w:hAnsi="Helvetica Neue" w:cs="Times New Roman"/>
          <w:color w:val="3E3F3A"/>
          <w:sz w:val="21"/>
          <w:szCs w:val="21"/>
          <w:shd w:val="clear" w:color="auto" w:fill="FFFFFF"/>
          <w:lang w:val="en-CA"/>
        </w:rPr>
        <w:t xml:space="preserve">To assess the factors driving differences among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communities, a canonical analysis of principal coordinates (CAP) was performed. CAP is a constrained ordination method which allows for direct comparison of environmental variables and changes in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community composition by </w:t>
      </w:r>
      <w:r>
        <w:rPr>
          <w:rFonts w:ascii="Helvetica Neue" w:eastAsia="Times New Roman" w:hAnsi="Helvetica Neue" w:cs="Times New Roman"/>
          <w:color w:val="3E3F3A"/>
          <w:sz w:val="21"/>
          <w:szCs w:val="21"/>
          <w:shd w:val="clear" w:color="auto" w:fill="FFFFFF"/>
          <w:lang w:val="en-CA"/>
        </w:rPr>
        <w:lastRenderedPageBreak/>
        <w:t xml:space="preserve">constraining ordination axes to linear combinations of the environmental variables. After exhausting all potential constrained axes, residual variability is addressed by fitting additional unconstrained axes (which represent linear variability which is caused by factors not included in the constrained axes. </w:t>
      </w:r>
      <w:r w:rsidR="009054BD">
        <w:rPr>
          <w:rFonts w:ascii="Helvetica Neue" w:eastAsia="Times New Roman" w:hAnsi="Helvetica Neue" w:cs="Times New Roman"/>
          <w:color w:val="3E3F3A"/>
          <w:sz w:val="21"/>
          <w:szCs w:val="21"/>
          <w:shd w:val="clear" w:color="auto" w:fill="FFFFFF"/>
          <w:lang w:val="en-CA"/>
        </w:rPr>
        <w:t xml:space="preserve">We </w:t>
      </w:r>
      <w:r w:rsidR="0049591B">
        <w:rPr>
          <w:rFonts w:ascii="Helvetica Neue" w:eastAsia="Times New Roman" w:hAnsi="Helvetica Neue" w:cs="Times New Roman"/>
          <w:color w:val="3E3F3A"/>
          <w:sz w:val="21"/>
          <w:szCs w:val="21"/>
          <w:shd w:val="clear" w:color="auto" w:fill="FFFFFF"/>
          <w:lang w:val="en-CA"/>
        </w:rPr>
        <w:t>conducted</w:t>
      </w:r>
      <w:r w:rsidR="009054BD">
        <w:rPr>
          <w:rFonts w:ascii="Helvetica Neue" w:eastAsia="Times New Roman" w:hAnsi="Helvetica Neue" w:cs="Times New Roman"/>
          <w:color w:val="3E3F3A"/>
          <w:sz w:val="21"/>
          <w:szCs w:val="21"/>
          <w:shd w:val="clear" w:color="auto" w:fill="FFFFFF"/>
          <w:lang w:val="en-CA"/>
        </w:rPr>
        <w:t xml:space="preserve"> ordination </w:t>
      </w:r>
      <w:r w:rsidR="0049591B">
        <w:rPr>
          <w:rFonts w:ascii="Helvetica Neue" w:eastAsia="Times New Roman" w:hAnsi="Helvetica Neue" w:cs="Times New Roman"/>
          <w:color w:val="3E3F3A"/>
          <w:sz w:val="21"/>
          <w:szCs w:val="21"/>
          <w:shd w:val="clear" w:color="auto" w:fill="FFFFFF"/>
          <w:lang w:val="en-CA"/>
        </w:rPr>
        <w:t xml:space="preserve">with the </w:t>
      </w:r>
      <w:r w:rsidR="009054BD">
        <w:rPr>
          <w:rFonts w:ascii="Helvetica Neue" w:eastAsia="Times New Roman" w:hAnsi="Helvetica Neue" w:cs="Times New Roman"/>
          <w:color w:val="3E3F3A"/>
          <w:sz w:val="21"/>
          <w:szCs w:val="21"/>
          <w:shd w:val="clear" w:color="auto" w:fill="FFFFFF"/>
          <w:lang w:val="en-CA"/>
        </w:rPr>
        <w:t>function ‘ordinate’ (</w:t>
      </w:r>
      <w:proofErr w:type="spellStart"/>
      <w:r w:rsidR="009054BD">
        <w:rPr>
          <w:rFonts w:ascii="Helvetica Neue" w:eastAsia="Times New Roman" w:hAnsi="Helvetica Neue" w:cs="Times New Roman"/>
          <w:color w:val="3E3F3A"/>
          <w:sz w:val="21"/>
          <w:szCs w:val="21"/>
          <w:shd w:val="clear" w:color="auto" w:fill="FFFFFF"/>
          <w:lang w:val="en-CA"/>
        </w:rPr>
        <w:t>phyloseq</w:t>
      </w:r>
      <w:proofErr w:type="spellEnd"/>
      <w:r w:rsidR="009054BD">
        <w:rPr>
          <w:rFonts w:ascii="Helvetica Neue" w:eastAsia="Times New Roman" w:hAnsi="Helvetica Neue" w:cs="Times New Roman"/>
          <w:color w:val="3E3F3A"/>
          <w:sz w:val="21"/>
          <w:szCs w:val="21"/>
          <w:shd w:val="clear" w:color="auto" w:fill="FFFFFF"/>
          <w:lang w:val="en-CA"/>
        </w:rPr>
        <w:t xml:space="preserve">, </w:t>
      </w:r>
      <w:proofErr w:type="spellStart"/>
      <w:r w:rsidR="005429A4">
        <w:rPr>
          <w:rFonts w:ascii="Helvetica Neue" w:eastAsia="Times New Roman" w:hAnsi="Helvetica Neue" w:cs="Times New Roman"/>
          <w:color w:val="3E3F3A"/>
          <w:sz w:val="21"/>
          <w:szCs w:val="21"/>
          <w:shd w:val="clear" w:color="auto" w:fill="FFFFFF"/>
          <w:lang w:val="en-CA"/>
        </w:rPr>
        <w:t>McMurdie</w:t>
      </w:r>
      <w:proofErr w:type="spellEnd"/>
      <w:r w:rsidR="005429A4">
        <w:rPr>
          <w:rFonts w:ascii="Helvetica Neue" w:eastAsia="Times New Roman" w:hAnsi="Helvetica Neue" w:cs="Times New Roman"/>
          <w:color w:val="3E3F3A"/>
          <w:sz w:val="21"/>
          <w:szCs w:val="21"/>
          <w:shd w:val="clear" w:color="auto" w:fill="FFFFFF"/>
          <w:lang w:val="en-CA"/>
        </w:rPr>
        <w:t xml:space="preserve"> and Holmes 2013</w:t>
      </w:r>
      <w:r w:rsidR="009054BD">
        <w:rPr>
          <w:rFonts w:ascii="Helvetica Neue" w:eastAsia="Times New Roman" w:hAnsi="Helvetica Neue" w:cs="Times New Roman"/>
          <w:color w:val="3E3F3A"/>
          <w:sz w:val="21"/>
          <w:szCs w:val="21"/>
          <w:shd w:val="clear" w:color="auto" w:fill="FFFFFF"/>
          <w:lang w:val="en-CA"/>
        </w:rPr>
        <w:t>),</w:t>
      </w:r>
      <w:r w:rsidR="0049591B">
        <w:rPr>
          <w:rFonts w:ascii="Helvetica Neue" w:eastAsia="Times New Roman" w:hAnsi="Helvetica Neue" w:cs="Times New Roman"/>
          <w:color w:val="3E3F3A"/>
          <w:sz w:val="21"/>
          <w:szCs w:val="21"/>
          <w:shd w:val="clear" w:color="auto" w:fill="FFFFFF"/>
          <w:lang w:val="en-CA"/>
        </w:rPr>
        <w:t xml:space="preserve"> using</w:t>
      </w:r>
      <w:r w:rsidR="009054BD">
        <w:rPr>
          <w:rFonts w:ascii="Helvetica Neue" w:eastAsia="Times New Roman" w:hAnsi="Helvetica Neue" w:cs="Times New Roman"/>
          <w:color w:val="3E3F3A"/>
          <w:sz w:val="21"/>
          <w:szCs w:val="21"/>
          <w:shd w:val="clear" w:color="auto" w:fill="FFFFFF"/>
          <w:lang w:val="en-CA"/>
        </w:rPr>
        <w:t xml:space="preserve"> weighted </w:t>
      </w:r>
      <w:proofErr w:type="spellStart"/>
      <w:r w:rsidR="009054BD">
        <w:rPr>
          <w:rFonts w:ascii="Helvetica Neue" w:eastAsia="Times New Roman" w:hAnsi="Helvetica Neue" w:cs="Times New Roman"/>
          <w:color w:val="3E3F3A"/>
          <w:sz w:val="21"/>
          <w:szCs w:val="21"/>
          <w:shd w:val="clear" w:color="auto" w:fill="FFFFFF"/>
          <w:lang w:val="en-CA"/>
        </w:rPr>
        <w:t>unifrac</w:t>
      </w:r>
      <w:proofErr w:type="spellEnd"/>
      <w:r w:rsidR="009054BD">
        <w:rPr>
          <w:rFonts w:ascii="Helvetica Neue" w:eastAsia="Times New Roman" w:hAnsi="Helvetica Neue" w:cs="Times New Roman"/>
          <w:color w:val="3E3F3A"/>
          <w:sz w:val="21"/>
          <w:szCs w:val="21"/>
          <w:shd w:val="clear" w:color="auto" w:fill="FFFFFF"/>
          <w:lang w:val="en-CA"/>
        </w:rPr>
        <w:t xml:space="preserve"> distances (</w:t>
      </w:r>
      <w:proofErr w:type="spellStart"/>
      <w:r w:rsidR="005429A4" w:rsidRPr="005429A4">
        <w:rPr>
          <w:rFonts w:ascii="Helvetica Neue" w:eastAsia="Times New Roman" w:hAnsi="Helvetica Neue" w:cs="Times New Roman"/>
          <w:color w:val="3E3F3A"/>
          <w:sz w:val="21"/>
          <w:szCs w:val="21"/>
          <w:shd w:val="clear" w:color="auto" w:fill="FFFFFF"/>
          <w:lang w:val="en-CA"/>
        </w:rPr>
        <w:t>Lozupone</w:t>
      </w:r>
      <w:proofErr w:type="spellEnd"/>
      <w:r w:rsidR="005429A4">
        <w:rPr>
          <w:rFonts w:ascii="Helvetica Neue" w:eastAsia="Times New Roman" w:hAnsi="Helvetica Neue" w:cs="Times New Roman"/>
          <w:color w:val="3E3F3A"/>
          <w:sz w:val="21"/>
          <w:szCs w:val="21"/>
          <w:shd w:val="clear" w:color="auto" w:fill="FFFFFF"/>
          <w:lang w:val="en-CA"/>
        </w:rPr>
        <w:t xml:space="preserve"> et al 2007</w:t>
      </w:r>
      <w:r w:rsidR="009054BD">
        <w:rPr>
          <w:rFonts w:ascii="Helvetica Neue" w:eastAsia="Times New Roman" w:hAnsi="Helvetica Neue" w:cs="Times New Roman"/>
          <w:color w:val="3E3F3A"/>
          <w:sz w:val="21"/>
          <w:szCs w:val="21"/>
          <w:shd w:val="clear" w:color="auto" w:fill="FFFFFF"/>
          <w:lang w:val="en-CA"/>
        </w:rPr>
        <w:t>), an</w:t>
      </w:r>
      <w:r w:rsidR="0049591B">
        <w:rPr>
          <w:rFonts w:ascii="Helvetica Neue" w:eastAsia="Times New Roman" w:hAnsi="Helvetica Neue" w:cs="Times New Roman"/>
          <w:color w:val="3E3F3A"/>
          <w:sz w:val="21"/>
          <w:szCs w:val="21"/>
          <w:shd w:val="clear" w:color="auto" w:fill="FFFFFF"/>
          <w:lang w:val="en-CA"/>
        </w:rPr>
        <w:t xml:space="preserve">d included field season (timepoint during which each coral was collected), status (whether the coral survived the bleaching event (alive) or died (dead)), and local human disturbance level (very high, medium, low, and very low). </w:t>
      </w:r>
      <w:r w:rsidR="009054BD">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After </w:t>
      </w:r>
      <w:r w:rsidRPr="0018105D">
        <w:rPr>
          <w:rFonts w:ascii="Helvetica Neue" w:eastAsia="Times New Roman" w:hAnsi="Helvetica Neue" w:cs="Times New Roman"/>
          <w:sz w:val="21"/>
          <w:szCs w:val="21"/>
          <w:shd w:val="clear" w:color="auto" w:fill="FFFFFF"/>
          <w:lang w:val="en-CA"/>
        </w:rPr>
        <w:t>ordination, we</w:t>
      </w:r>
      <w:r w:rsidR="0049591B" w:rsidRPr="0018105D">
        <w:rPr>
          <w:rFonts w:ascii="Helvetica Neue" w:eastAsia="Times New Roman" w:hAnsi="Helvetica Neue" w:cs="Times New Roman"/>
          <w:sz w:val="21"/>
          <w:szCs w:val="21"/>
          <w:shd w:val="clear" w:color="auto" w:fill="FFFFFF"/>
          <w:lang w:val="en-CA"/>
        </w:rPr>
        <w:t xml:space="preserve"> conducted a</w:t>
      </w:r>
      <w:r w:rsidR="0018105D">
        <w:rPr>
          <w:rFonts w:ascii="Helvetica Neue" w:eastAsia="Times New Roman" w:hAnsi="Helvetica Neue" w:cs="Times New Roman"/>
          <w:sz w:val="21"/>
          <w:szCs w:val="21"/>
          <w:shd w:val="clear" w:color="auto" w:fill="FFFFFF"/>
          <w:lang w:val="en-CA"/>
        </w:rPr>
        <w:t xml:space="preserve">n ANOVA-like permutation test </w:t>
      </w:r>
      <w:r w:rsidR="0049591B" w:rsidRPr="0018105D">
        <w:rPr>
          <w:rFonts w:ascii="Helvetica Neue" w:eastAsia="Times New Roman" w:hAnsi="Helvetica Neue" w:cs="Times New Roman"/>
          <w:sz w:val="21"/>
          <w:szCs w:val="21"/>
          <w:shd w:val="clear" w:color="auto" w:fill="FFFFFF"/>
          <w:lang w:val="en-CA"/>
        </w:rPr>
        <w:t>to determine if the defined model was significant.</w:t>
      </w:r>
      <w:r w:rsidRPr="0018105D">
        <w:rPr>
          <w:rFonts w:ascii="Helvetica Neue" w:eastAsia="Times New Roman" w:hAnsi="Helvetica Neue" w:cs="Times New Roman"/>
          <w:sz w:val="21"/>
          <w:szCs w:val="21"/>
          <w:shd w:val="clear" w:color="auto" w:fill="FFFFFF"/>
          <w:lang w:val="en-CA"/>
        </w:rPr>
        <w:t xml:space="preserve"> </w:t>
      </w:r>
      <w:r w:rsidR="0049591B" w:rsidRPr="0018105D">
        <w:rPr>
          <w:rFonts w:ascii="Helvetica Neue" w:eastAsia="Times New Roman" w:hAnsi="Helvetica Neue" w:cs="Times New Roman"/>
          <w:sz w:val="21"/>
          <w:szCs w:val="21"/>
          <w:shd w:val="clear" w:color="auto" w:fill="FFFFFF"/>
          <w:lang w:val="en-CA"/>
        </w:rPr>
        <w:t>We confirm these results using</w:t>
      </w:r>
      <w:r w:rsidRPr="0018105D">
        <w:rPr>
          <w:rFonts w:ascii="Helvetica Neue" w:eastAsia="Times New Roman" w:hAnsi="Helvetica Neue" w:cs="Times New Roman"/>
          <w:sz w:val="21"/>
          <w:szCs w:val="21"/>
          <w:shd w:val="clear" w:color="auto" w:fill="FFFFFF"/>
          <w:lang w:val="en-CA"/>
        </w:rPr>
        <w:t xml:space="preserve"> </w:t>
      </w:r>
      <w:r w:rsidR="009054BD" w:rsidRPr="0018105D">
        <w:rPr>
          <w:rFonts w:ascii="Helvetica Neue" w:eastAsia="Times New Roman" w:hAnsi="Helvetica Neue" w:cs="Times New Roman"/>
          <w:sz w:val="21"/>
          <w:szCs w:val="21"/>
          <w:shd w:val="clear" w:color="auto" w:fill="FFFFFF"/>
          <w:lang w:val="en-CA"/>
        </w:rPr>
        <w:t>an automatic stepwise model building tool</w:t>
      </w:r>
      <w:r w:rsidRPr="0018105D">
        <w:rPr>
          <w:rFonts w:ascii="Helvetica Neue" w:eastAsia="Times New Roman" w:hAnsi="Helvetica Neue" w:cs="Times New Roman"/>
          <w:sz w:val="21"/>
          <w:szCs w:val="21"/>
          <w:shd w:val="clear" w:color="auto" w:fill="FFFFFF"/>
          <w:lang w:val="en-CA"/>
        </w:rPr>
        <w:t xml:space="preserve"> to </w:t>
      </w:r>
      <w:r w:rsidR="009054BD" w:rsidRPr="0018105D">
        <w:rPr>
          <w:rFonts w:ascii="Helvetica Neue" w:eastAsia="Times New Roman" w:hAnsi="Helvetica Neue" w:cs="Times New Roman"/>
          <w:sz w:val="21"/>
          <w:szCs w:val="21"/>
          <w:shd w:val="clear" w:color="auto" w:fill="FFFFFF"/>
          <w:lang w:val="en-CA"/>
        </w:rPr>
        <w:t xml:space="preserve">build and </w:t>
      </w:r>
      <w:r w:rsidRPr="0018105D">
        <w:rPr>
          <w:rFonts w:ascii="Helvetica Neue" w:eastAsia="Times New Roman" w:hAnsi="Helvetica Neue" w:cs="Times New Roman"/>
          <w:sz w:val="21"/>
          <w:szCs w:val="21"/>
          <w:shd w:val="clear" w:color="auto" w:fill="FFFFFF"/>
          <w:lang w:val="en-CA"/>
        </w:rPr>
        <w:t xml:space="preserve">evaluate the </w:t>
      </w:r>
      <w:r w:rsidR="009054BD" w:rsidRPr="0018105D">
        <w:rPr>
          <w:rFonts w:ascii="Helvetica Neue" w:eastAsia="Times New Roman" w:hAnsi="Helvetica Neue" w:cs="Times New Roman"/>
          <w:sz w:val="21"/>
          <w:szCs w:val="21"/>
          <w:shd w:val="clear" w:color="auto" w:fill="FFFFFF"/>
          <w:lang w:val="en-CA"/>
        </w:rPr>
        <w:t xml:space="preserve">significance of </w:t>
      </w:r>
      <w:r w:rsidRPr="0018105D">
        <w:rPr>
          <w:rFonts w:ascii="Helvetica Neue" w:eastAsia="Times New Roman" w:hAnsi="Helvetica Neue" w:cs="Times New Roman"/>
          <w:sz w:val="21"/>
          <w:szCs w:val="21"/>
          <w:shd w:val="clear" w:color="auto" w:fill="FFFFFF"/>
          <w:lang w:val="en-CA"/>
        </w:rPr>
        <w:t>constrained axes</w:t>
      </w:r>
      <w:r w:rsidR="009054BD" w:rsidRPr="0018105D">
        <w:rPr>
          <w:rFonts w:ascii="Helvetica Neue" w:eastAsia="Times New Roman" w:hAnsi="Helvetica Neue" w:cs="Times New Roman"/>
          <w:sz w:val="21"/>
          <w:szCs w:val="21"/>
          <w:shd w:val="clear" w:color="auto" w:fill="FFFFFF"/>
          <w:lang w:val="en-CA"/>
        </w:rPr>
        <w:t xml:space="preserve"> using permutation P-values (</w:t>
      </w:r>
      <w:proofErr w:type="spellStart"/>
      <w:r w:rsidR="009054BD" w:rsidRPr="0018105D">
        <w:rPr>
          <w:rFonts w:ascii="Helvetica Neue" w:eastAsia="Times New Roman" w:hAnsi="Helvetica Neue" w:cs="Times New Roman"/>
          <w:sz w:val="21"/>
          <w:szCs w:val="21"/>
          <w:shd w:val="clear" w:color="auto" w:fill="FFFFFF"/>
          <w:lang w:val="en-CA"/>
        </w:rPr>
        <w:t>ordistep</w:t>
      </w:r>
      <w:proofErr w:type="spellEnd"/>
      <w:r w:rsidR="009054BD" w:rsidRPr="0018105D">
        <w:rPr>
          <w:rFonts w:ascii="Helvetica Neue" w:eastAsia="Times New Roman" w:hAnsi="Helvetica Neue" w:cs="Times New Roman"/>
          <w:sz w:val="21"/>
          <w:szCs w:val="21"/>
          <w:shd w:val="clear" w:color="auto" w:fill="FFFFFF"/>
          <w:lang w:val="en-CA"/>
        </w:rPr>
        <w:t xml:space="preserve"> tool, vegan package; </w:t>
      </w:r>
      <w:proofErr w:type="spellStart"/>
      <w:r w:rsidR="009054BD" w:rsidRPr="0018105D">
        <w:rPr>
          <w:rFonts w:ascii="Helvetica Neue" w:eastAsia="Times New Roman" w:hAnsi="Helvetica Neue" w:cs="Times New Roman"/>
          <w:sz w:val="21"/>
          <w:szCs w:val="21"/>
          <w:shd w:val="clear" w:color="auto" w:fill="FFFFFF"/>
          <w:lang w:val="en-CA"/>
        </w:rPr>
        <w:t>Oksanen</w:t>
      </w:r>
      <w:proofErr w:type="spellEnd"/>
      <w:r w:rsidR="009054BD" w:rsidRPr="0018105D">
        <w:rPr>
          <w:rFonts w:ascii="Helvetica Neue" w:eastAsia="Times New Roman" w:hAnsi="Helvetica Neue" w:cs="Times New Roman"/>
          <w:sz w:val="21"/>
          <w:szCs w:val="21"/>
          <w:shd w:val="clear" w:color="auto" w:fill="FFFFFF"/>
          <w:lang w:val="en-CA"/>
        </w:rPr>
        <w:t xml:space="preserve"> et al 2017).</w:t>
      </w:r>
      <w:r w:rsidR="0049591B" w:rsidRPr="0018105D">
        <w:rPr>
          <w:rFonts w:ascii="Helvetica Neue" w:eastAsia="Times New Roman" w:hAnsi="Helvetica Neue" w:cs="Times New Roman"/>
          <w:sz w:val="21"/>
          <w:szCs w:val="21"/>
          <w:shd w:val="clear" w:color="auto" w:fill="FFFFFF"/>
          <w:lang w:val="en-CA"/>
        </w:rPr>
        <w:t xml:space="preserve"> Furthermore, we </w:t>
      </w:r>
      <w:r w:rsidR="0018105D" w:rsidRPr="0018105D">
        <w:rPr>
          <w:rFonts w:ascii="Helvetica Neue" w:eastAsia="Times New Roman" w:hAnsi="Helvetica Neue" w:cs="Times New Roman"/>
          <w:sz w:val="21"/>
          <w:szCs w:val="21"/>
          <w:shd w:val="clear" w:color="auto" w:fill="FFFFFF"/>
          <w:lang w:val="en-CA"/>
        </w:rPr>
        <w:t>tested the variance inflation factors</w:t>
      </w:r>
      <w:r w:rsidR="0049591B" w:rsidRPr="0018105D">
        <w:rPr>
          <w:rFonts w:ascii="Helvetica Neue" w:eastAsia="Times New Roman" w:hAnsi="Helvetica Neue" w:cs="Times New Roman"/>
          <w:sz w:val="21"/>
          <w:szCs w:val="21"/>
          <w:shd w:val="clear" w:color="auto" w:fill="FFFFFF"/>
          <w:lang w:val="en-CA"/>
        </w:rPr>
        <w:t xml:space="preserve"> (</w:t>
      </w:r>
      <w:proofErr w:type="spellStart"/>
      <w:r w:rsidR="0018105D" w:rsidRPr="0018105D">
        <w:rPr>
          <w:rFonts w:ascii="Helvetica Neue" w:eastAsia="Times New Roman" w:hAnsi="Helvetica Neue" w:cs="Times New Roman"/>
          <w:sz w:val="21"/>
          <w:szCs w:val="21"/>
          <w:shd w:val="clear" w:color="auto" w:fill="FFFFFF"/>
          <w:lang w:val="en-CA"/>
        </w:rPr>
        <w:t>vif</w:t>
      </w:r>
      <w:r w:rsidR="0018105D" w:rsidRPr="0018105D">
        <w:rPr>
          <w:rFonts w:ascii="Helvetica Neue" w:eastAsia="Times New Roman" w:hAnsi="Helvetica Neue" w:cs="Times New Roman"/>
          <w:color w:val="3E3F3A"/>
          <w:sz w:val="21"/>
          <w:szCs w:val="21"/>
          <w:shd w:val="clear" w:color="auto" w:fill="FFFFFF"/>
          <w:lang w:val="en-CA"/>
        </w:rPr>
        <w:t>.cca</w:t>
      </w:r>
      <w:proofErr w:type="spellEnd"/>
      <w:r w:rsidR="0018105D" w:rsidRPr="0018105D">
        <w:rPr>
          <w:rFonts w:ascii="Helvetica Neue" w:eastAsia="Times New Roman" w:hAnsi="Helvetica Neue" w:cs="Times New Roman"/>
          <w:color w:val="3E3F3A"/>
          <w:sz w:val="21"/>
          <w:szCs w:val="21"/>
          <w:shd w:val="clear" w:color="auto" w:fill="FFFFFF"/>
          <w:lang w:val="en-CA"/>
        </w:rPr>
        <w:t xml:space="preserve">, </w:t>
      </w:r>
      <w:r w:rsidR="0049591B" w:rsidRPr="0018105D">
        <w:rPr>
          <w:rFonts w:ascii="Helvetica Neue" w:eastAsia="Times New Roman" w:hAnsi="Helvetica Neue" w:cs="Times New Roman"/>
          <w:color w:val="3E3F3A"/>
          <w:sz w:val="21"/>
          <w:szCs w:val="21"/>
          <w:shd w:val="clear" w:color="auto" w:fill="FFFFFF"/>
          <w:lang w:val="en-CA"/>
        </w:rPr>
        <w:t xml:space="preserve">R package vegan) to test </w:t>
      </w:r>
      <w:r w:rsidR="0018105D" w:rsidRPr="0018105D">
        <w:rPr>
          <w:rFonts w:ascii="Helvetica Neue" w:eastAsia="Times New Roman" w:hAnsi="Helvetica Neue" w:cs="Times New Roman"/>
          <w:color w:val="3E3F3A"/>
          <w:sz w:val="21"/>
          <w:szCs w:val="21"/>
          <w:shd w:val="clear" w:color="auto" w:fill="FFFFFF"/>
          <w:lang w:val="en-CA"/>
        </w:rPr>
        <w:t xml:space="preserve">for redundant constraints, or </w:t>
      </w:r>
      <w:r w:rsidR="0049591B" w:rsidRPr="0018105D">
        <w:rPr>
          <w:rFonts w:ascii="Helvetica Neue" w:eastAsia="Times New Roman" w:hAnsi="Helvetica Neue" w:cs="Times New Roman"/>
          <w:color w:val="3E3F3A"/>
          <w:sz w:val="21"/>
          <w:szCs w:val="21"/>
          <w:shd w:val="clear" w:color="auto" w:fill="FFFFFF"/>
          <w:lang w:val="en-CA"/>
        </w:rPr>
        <w:t>for multicollinearity between model factors</w:t>
      </w:r>
      <w:r w:rsidR="0018105D" w:rsidRPr="0018105D">
        <w:rPr>
          <w:rFonts w:ascii="Helvetica Neue" w:eastAsia="Times New Roman" w:hAnsi="Helvetica Neue" w:cs="Times New Roman"/>
          <w:color w:val="3E3F3A"/>
          <w:sz w:val="21"/>
          <w:szCs w:val="21"/>
          <w:shd w:val="clear" w:color="auto" w:fill="FFFFFF"/>
          <w:lang w:val="en-CA"/>
        </w:rPr>
        <w:t>.</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Finally, we</w:t>
      </w:r>
      <w:r w:rsidR="0049591B" w:rsidRPr="0018105D">
        <w:rPr>
          <w:rFonts w:ascii="Helvetica Neue" w:eastAsia="Times New Roman" w:hAnsi="Helvetica Neue" w:cs="Times New Roman"/>
          <w:color w:val="3E3F3A"/>
          <w:sz w:val="21"/>
          <w:szCs w:val="21"/>
          <w:shd w:val="clear" w:color="auto" w:fill="FFFFFF"/>
          <w:lang w:val="en-CA"/>
        </w:rPr>
        <w:t xml:space="preserve"> conducted two </w:t>
      </w:r>
      <w:r w:rsidR="0018105D" w:rsidRPr="0018105D">
        <w:rPr>
          <w:rFonts w:ascii="Helvetica Neue" w:eastAsia="Times New Roman" w:hAnsi="Helvetica Neue" w:cs="Times New Roman"/>
          <w:color w:val="3E3F3A"/>
          <w:sz w:val="21"/>
          <w:szCs w:val="21"/>
          <w:shd w:val="clear" w:color="auto" w:fill="FFFFFF"/>
          <w:lang w:val="en-CA"/>
        </w:rPr>
        <w:t>ANOVA-like permutation tests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Pr>
          <w:rFonts w:ascii="Helvetica Neue" w:eastAsia="Times New Roman" w:hAnsi="Helvetica Neue" w:cs="Times New Roman"/>
          <w:color w:val="3E3F3A"/>
          <w:sz w:val="21"/>
          <w:szCs w:val="21"/>
          <w:shd w:val="clear" w:color="auto" w:fill="FFFFFF"/>
          <w:lang w:val="en-CA"/>
        </w:rPr>
        <w:t>(</w:t>
      </w:r>
      <w:proofErr w:type="spellStart"/>
      <w:r w:rsidR="0018105D">
        <w:rPr>
          <w:rFonts w:ascii="Helvetica Neue" w:eastAsia="Times New Roman" w:hAnsi="Helvetica Neue" w:cs="Times New Roman"/>
          <w:color w:val="3E3F3A"/>
          <w:sz w:val="21"/>
          <w:szCs w:val="21"/>
          <w:shd w:val="clear" w:color="auto" w:fill="FFFFFF"/>
          <w:lang w:val="en-CA"/>
        </w:rPr>
        <w:t>anova.cca</w:t>
      </w:r>
      <w:proofErr w:type="spellEnd"/>
      <w:r w:rsidR="0018105D">
        <w:rPr>
          <w:rFonts w:ascii="Helvetica Neue" w:eastAsia="Times New Roman" w:hAnsi="Helvetica Neue" w:cs="Times New Roman"/>
          <w:color w:val="3E3F3A"/>
          <w:sz w:val="21"/>
          <w:szCs w:val="21"/>
          <w:shd w:val="clear" w:color="auto" w:fill="FFFFFF"/>
          <w:lang w:val="en-CA"/>
        </w:rPr>
        <w:t xml:space="preserve">, R package vegan) </w:t>
      </w:r>
      <w:r w:rsidR="0049591B" w:rsidRPr="0018105D">
        <w:rPr>
          <w:rFonts w:ascii="Helvetica Neue" w:eastAsia="Times New Roman" w:hAnsi="Helvetica Neue" w:cs="Times New Roman"/>
          <w:color w:val="3E3F3A"/>
          <w:sz w:val="21"/>
          <w:szCs w:val="21"/>
          <w:shd w:val="clear" w:color="auto" w:fill="FFFFFF"/>
          <w:lang w:val="en-CA"/>
        </w:rPr>
        <w:t xml:space="preserve">to </w:t>
      </w:r>
      <w:r w:rsidR="0018105D" w:rsidRPr="0018105D">
        <w:rPr>
          <w:rFonts w:ascii="Helvetica Neue" w:eastAsia="Times New Roman" w:hAnsi="Helvetica Neue" w:cs="Times New Roman"/>
          <w:color w:val="3E3F3A"/>
          <w:sz w:val="21"/>
          <w:szCs w:val="21"/>
          <w:shd w:val="clear" w:color="auto" w:fill="FFFFFF"/>
          <w:lang w:val="en-CA"/>
        </w:rPr>
        <w:t>assess the significance of constraints</w:t>
      </w:r>
      <w:r w:rsidR="0049591B" w:rsidRPr="0018105D">
        <w:rPr>
          <w:rFonts w:ascii="Helvetica Neue" w:eastAsia="Times New Roman" w:hAnsi="Helvetica Neue" w:cs="Times New Roman"/>
          <w:color w:val="3E3F3A"/>
          <w:sz w:val="21"/>
          <w:szCs w:val="21"/>
          <w:shd w:val="clear" w:color="auto" w:fill="FFFFFF"/>
          <w:lang w:val="en-CA"/>
        </w:rPr>
        <w:t xml:space="preserve"> </w:t>
      </w:r>
      <w:r w:rsidR="0018105D" w:rsidRPr="0018105D">
        <w:rPr>
          <w:rFonts w:ascii="Helvetica Neue" w:eastAsia="Times New Roman" w:hAnsi="Helvetica Neue" w:cs="Times New Roman"/>
          <w:color w:val="3E3F3A"/>
          <w:sz w:val="21"/>
          <w:szCs w:val="21"/>
          <w:shd w:val="clear" w:color="auto" w:fill="FFFFFF"/>
          <w:lang w:val="en-CA"/>
        </w:rPr>
        <w:t>by testing</w:t>
      </w:r>
      <w:r w:rsidR="0049591B" w:rsidRPr="0018105D">
        <w:rPr>
          <w:rFonts w:ascii="Helvetica Neue" w:eastAsia="Times New Roman" w:hAnsi="Helvetica Neue" w:cs="Times New Roman"/>
          <w:color w:val="3E3F3A"/>
          <w:sz w:val="21"/>
          <w:szCs w:val="21"/>
          <w:shd w:val="clear" w:color="auto" w:fill="FFFFFF"/>
          <w:lang w:val="en-CA"/>
        </w:rPr>
        <w:t xml:space="preserve"> the full model</w:t>
      </w:r>
      <w:r w:rsidR="0018105D">
        <w:rPr>
          <w:rFonts w:ascii="Helvetica Neue" w:eastAsia="Times New Roman" w:hAnsi="Helvetica Neue" w:cs="Times New Roman"/>
          <w:color w:val="3E3F3A"/>
          <w:sz w:val="21"/>
          <w:szCs w:val="21"/>
          <w:shd w:val="clear" w:color="auto" w:fill="FFFFFF"/>
          <w:lang w:val="en-CA"/>
        </w:rPr>
        <w:t xml:space="preserve"> </w:t>
      </w:r>
      <w:proofErr w:type="gramStart"/>
      <w:r w:rsidR="0018105D">
        <w:rPr>
          <w:rFonts w:ascii="Helvetica Neue" w:eastAsia="Times New Roman" w:hAnsi="Helvetica Neue" w:cs="Times New Roman"/>
          <w:color w:val="3E3F3A"/>
          <w:sz w:val="21"/>
          <w:szCs w:val="21"/>
          <w:shd w:val="clear" w:color="auto" w:fill="FFFFFF"/>
          <w:lang w:val="en-CA"/>
        </w:rPr>
        <w:t>as a whole</w:t>
      </w:r>
      <w:r w:rsidR="0049591B" w:rsidRPr="0018105D">
        <w:rPr>
          <w:rFonts w:ascii="Helvetica Neue" w:eastAsia="Times New Roman" w:hAnsi="Helvetica Neue" w:cs="Times New Roman"/>
          <w:color w:val="3E3F3A"/>
          <w:sz w:val="21"/>
          <w:szCs w:val="21"/>
          <w:shd w:val="clear" w:color="auto" w:fill="FFFFFF"/>
          <w:lang w:val="en-CA"/>
        </w:rPr>
        <w:t>, and</w:t>
      </w:r>
      <w:proofErr w:type="gramEnd"/>
      <w:r w:rsidR="0049591B" w:rsidRPr="0018105D">
        <w:rPr>
          <w:rFonts w:ascii="Helvetica Neue" w:eastAsia="Times New Roman" w:hAnsi="Helvetica Neue" w:cs="Times New Roman"/>
          <w:color w:val="3E3F3A"/>
          <w:sz w:val="21"/>
          <w:szCs w:val="21"/>
          <w:shd w:val="clear" w:color="auto" w:fill="FFFFFF"/>
          <w:lang w:val="en-CA"/>
        </w:rPr>
        <w:t xml:space="preserve"> the model terms individually.</w:t>
      </w:r>
      <w:r w:rsidR="0049591B">
        <w:rPr>
          <w:rFonts w:ascii="Helvetica Neue" w:eastAsia="Times New Roman" w:hAnsi="Helvetica Neue" w:cs="Times New Roman"/>
          <w:color w:val="3E3F3A"/>
          <w:sz w:val="21"/>
          <w:szCs w:val="21"/>
          <w:shd w:val="clear" w:color="auto" w:fill="FFFFFF"/>
          <w:lang w:val="en-CA"/>
        </w:rPr>
        <w:t xml:space="preserve"> </w:t>
      </w:r>
    </w:p>
    <w:p w14:paraId="66ADCC5B" w14:textId="73914F5E" w:rsidR="009F300F" w:rsidRDefault="009F300F" w:rsidP="0000486F">
      <w:pPr>
        <w:spacing w:line="480" w:lineRule="auto"/>
        <w:rPr>
          <w:rFonts w:ascii="Helvetica Neue" w:eastAsia="Times New Roman" w:hAnsi="Helvetica Neue" w:cs="Times New Roman"/>
          <w:color w:val="3E3F3A"/>
          <w:sz w:val="21"/>
          <w:szCs w:val="21"/>
          <w:highlight w:val="yellow"/>
          <w:shd w:val="clear" w:color="auto" w:fill="FFFFFF"/>
          <w:lang w:val="en-CA"/>
        </w:rPr>
      </w:pPr>
    </w:p>
    <w:p w14:paraId="2D4865FC" w14:textId="70760A16" w:rsidR="0000486F" w:rsidRPr="009C56F2" w:rsidRDefault="0000486F" w:rsidP="0000486F">
      <w:pPr>
        <w:spacing w:line="480" w:lineRule="auto"/>
        <w:rPr>
          <w:rFonts w:ascii="Helvetica Neue" w:eastAsia="Times New Roman" w:hAnsi="Helvetica Neue" w:cs="Times New Roman"/>
          <w:i/>
          <w:color w:val="3E3F3A"/>
          <w:sz w:val="21"/>
          <w:szCs w:val="21"/>
          <w:shd w:val="clear" w:color="auto" w:fill="FFFFFF"/>
          <w:lang w:val="en-CA"/>
        </w:rPr>
      </w:pPr>
      <w:r w:rsidRPr="009C56F2">
        <w:rPr>
          <w:rFonts w:ascii="Helvetica Neue" w:eastAsia="Times New Roman" w:hAnsi="Helvetica Neue" w:cs="Times New Roman"/>
          <w:i/>
          <w:color w:val="3E3F3A"/>
          <w:sz w:val="21"/>
          <w:szCs w:val="21"/>
          <w:shd w:val="clear" w:color="auto" w:fill="FFFFFF"/>
          <w:lang w:val="en-CA"/>
        </w:rPr>
        <w:t xml:space="preserve">Indicator </w:t>
      </w:r>
      <w:r w:rsidR="0018105D" w:rsidRPr="009C56F2">
        <w:rPr>
          <w:rFonts w:ascii="Helvetica Neue" w:eastAsia="Times New Roman" w:hAnsi="Helvetica Neue" w:cs="Times New Roman"/>
          <w:i/>
          <w:color w:val="3E3F3A"/>
          <w:sz w:val="21"/>
          <w:szCs w:val="21"/>
          <w:shd w:val="clear" w:color="auto" w:fill="FFFFFF"/>
          <w:lang w:val="en-CA"/>
        </w:rPr>
        <w:t>Taxa Analysis</w:t>
      </w:r>
    </w:p>
    <w:p w14:paraId="0B4DF6FF" w14:textId="2D522B23" w:rsidR="00B6105D" w:rsidRPr="009C56F2" w:rsidRDefault="0018105D" w:rsidP="00122A09">
      <w:pPr>
        <w:spacing w:line="480" w:lineRule="auto"/>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t xml:space="preserve">To test if any </w:t>
      </w:r>
      <w:r>
        <w:rPr>
          <w:rFonts w:ascii="Helvetica Neue" w:eastAsia="Times New Roman" w:hAnsi="Helvetica Neue" w:cs="Times New Roman"/>
          <w:i/>
          <w:color w:val="3E3F3A"/>
          <w:sz w:val="21"/>
          <w:szCs w:val="21"/>
          <w:shd w:val="clear" w:color="auto" w:fill="FFFFFF"/>
          <w:lang w:val="en-CA"/>
        </w:rPr>
        <w:t>Symbiodinium</w:t>
      </w:r>
      <w:r>
        <w:rPr>
          <w:rFonts w:ascii="Helvetica Neue" w:eastAsia="Times New Roman" w:hAnsi="Helvetica Neue" w:cs="Times New Roman"/>
          <w:color w:val="3E3F3A"/>
          <w:sz w:val="21"/>
          <w:szCs w:val="21"/>
          <w:shd w:val="clear" w:color="auto" w:fill="FFFFFF"/>
          <w:lang w:val="en-CA"/>
        </w:rPr>
        <w:t xml:space="preserve"> taxa were associated with host coral survival</w:t>
      </w:r>
      <w:r w:rsidR="00BA2449">
        <w:rPr>
          <w:rFonts w:ascii="Helvetica Neue" w:eastAsia="Times New Roman" w:hAnsi="Helvetica Neue" w:cs="Times New Roman"/>
          <w:color w:val="3E3F3A"/>
          <w:sz w:val="21"/>
          <w:szCs w:val="21"/>
          <w:shd w:val="clear" w:color="auto" w:fill="FFFFFF"/>
          <w:lang w:val="en-CA"/>
        </w:rPr>
        <w:t xml:space="preserve"> after 10 months of heat stress</w:t>
      </w:r>
      <w:r>
        <w:rPr>
          <w:rFonts w:ascii="Helvetica Neue" w:eastAsia="Times New Roman" w:hAnsi="Helvetica Neue" w:cs="Times New Roman"/>
          <w:color w:val="3E3F3A"/>
          <w:sz w:val="21"/>
          <w:szCs w:val="21"/>
          <w:shd w:val="clear" w:color="auto" w:fill="FFFFFF"/>
          <w:lang w:val="en-CA"/>
        </w:rPr>
        <w:t>, we conducted an indicator species analysis (</w:t>
      </w:r>
      <w:proofErr w:type="spellStart"/>
      <w:r>
        <w:rPr>
          <w:rFonts w:ascii="Helvetica Neue" w:eastAsia="Times New Roman" w:hAnsi="Helvetica Neue" w:cs="Times New Roman"/>
          <w:color w:val="3E3F3A"/>
          <w:sz w:val="21"/>
          <w:szCs w:val="21"/>
          <w:shd w:val="clear" w:color="auto" w:fill="FFFFFF"/>
          <w:lang w:val="en-CA"/>
        </w:rPr>
        <w:t>multipatt</w:t>
      </w:r>
      <w:proofErr w:type="spellEnd"/>
      <w:r>
        <w:rPr>
          <w:rFonts w:ascii="Helvetica Neue" w:eastAsia="Times New Roman" w:hAnsi="Helvetica Neue" w:cs="Times New Roman"/>
          <w:color w:val="3E3F3A"/>
          <w:sz w:val="21"/>
          <w:szCs w:val="21"/>
          <w:shd w:val="clear" w:color="auto" w:fill="FFFFFF"/>
          <w:lang w:val="en-CA"/>
        </w:rPr>
        <w:t xml:space="preserve">, R package </w:t>
      </w:r>
      <w:proofErr w:type="spellStart"/>
      <w:r>
        <w:rPr>
          <w:rFonts w:ascii="Helvetica Neue" w:eastAsia="Times New Roman" w:hAnsi="Helvetica Neue" w:cs="Times New Roman"/>
          <w:color w:val="3E3F3A"/>
          <w:sz w:val="21"/>
          <w:szCs w:val="21"/>
          <w:shd w:val="clear" w:color="auto" w:fill="FFFFFF"/>
          <w:lang w:val="en-CA"/>
        </w:rPr>
        <w:t>indicspecies</w:t>
      </w:r>
      <w:proofErr w:type="spellEnd"/>
      <w:r>
        <w:rPr>
          <w:rFonts w:ascii="Helvetica Neue" w:eastAsia="Times New Roman" w:hAnsi="Helvetica Neue" w:cs="Times New Roman"/>
          <w:color w:val="3E3F3A"/>
          <w:sz w:val="21"/>
          <w:szCs w:val="21"/>
          <w:shd w:val="clear" w:color="auto" w:fill="FFFFFF"/>
          <w:lang w:val="en-CA"/>
        </w:rPr>
        <w:t xml:space="preserve">, </w:t>
      </w:r>
      <w:r w:rsidR="00BA2449">
        <w:rPr>
          <w:rFonts w:ascii="Helvetica Neue" w:eastAsia="Times New Roman" w:hAnsi="Helvetica Neue" w:cs="Times New Roman"/>
          <w:color w:val="3E3F3A"/>
          <w:sz w:val="21"/>
          <w:szCs w:val="21"/>
          <w:shd w:val="clear" w:color="auto" w:fill="FFFFFF"/>
          <w:lang w:val="en-CA"/>
        </w:rPr>
        <w:t xml:space="preserve">Caceres &amp; </w:t>
      </w:r>
      <w:r w:rsidRPr="0018105D">
        <w:rPr>
          <w:rFonts w:ascii="Helvetica Neue" w:eastAsia="Times New Roman" w:hAnsi="Helvetica Neue" w:cs="Times New Roman"/>
          <w:color w:val="3E3F3A"/>
          <w:sz w:val="21"/>
          <w:szCs w:val="21"/>
          <w:shd w:val="clear" w:color="auto" w:fill="FFFFFF"/>
          <w:lang w:val="en-CA"/>
        </w:rPr>
        <w:t>Legendre</w:t>
      </w:r>
      <w:r w:rsidR="00BA2449">
        <w:rPr>
          <w:rFonts w:ascii="Helvetica Neue" w:eastAsia="Times New Roman" w:hAnsi="Helvetica Neue" w:cs="Times New Roman"/>
          <w:color w:val="3E3F3A"/>
          <w:sz w:val="21"/>
          <w:szCs w:val="21"/>
          <w:shd w:val="clear" w:color="auto" w:fill="FFFFFF"/>
          <w:lang w:val="en-CA"/>
        </w:rPr>
        <w:t xml:space="preserve"> </w:t>
      </w:r>
      <w:r w:rsidRPr="0018105D">
        <w:rPr>
          <w:rFonts w:ascii="Helvetica Neue" w:eastAsia="Times New Roman" w:hAnsi="Helvetica Neue" w:cs="Times New Roman"/>
          <w:color w:val="3E3F3A"/>
          <w:sz w:val="21"/>
          <w:szCs w:val="21"/>
          <w:shd w:val="clear" w:color="auto" w:fill="FFFFFF"/>
          <w:lang w:val="en-CA"/>
        </w:rPr>
        <w:t>2009</w:t>
      </w:r>
      <w:r w:rsidR="00C75FC0">
        <w:rPr>
          <w:rFonts w:ascii="Helvetica Neue" w:eastAsia="Times New Roman" w:hAnsi="Helvetica Neue" w:cs="Times New Roman"/>
          <w:color w:val="3E3F3A"/>
          <w:sz w:val="21"/>
          <w:szCs w:val="21"/>
          <w:shd w:val="clear" w:color="auto" w:fill="FFFFFF"/>
          <w:lang w:val="en-CA"/>
        </w:rPr>
        <w:t xml:space="preserve">, </w:t>
      </w:r>
      <w:r w:rsidR="00C75FC0" w:rsidRPr="00C75FC0">
        <w:rPr>
          <w:rFonts w:ascii="Helvetica Neue" w:eastAsia="Times New Roman" w:hAnsi="Helvetica Neue" w:cs="Times New Roman"/>
          <w:color w:val="3E3F3A"/>
          <w:sz w:val="21"/>
          <w:szCs w:val="21"/>
          <w:shd w:val="clear" w:color="auto" w:fill="FFFFFF"/>
          <w:lang w:val="en-CA"/>
        </w:rPr>
        <w:t xml:space="preserve">(De </w:t>
      </w:r>
      <w:proofErr w:type="spellStart"/>
      <w:r w:rsidR="00C75FC0" w:rsidRPr="00C75FC0">
        <w:rPr>
          <w:rFonts w:ascii="Helvetica Neue" w:eastAsia="Times New Roman" w:hAnsi="Helvetica Neue" w:cs="Times New Roman"/>
          <w:color w:val="3E3F3A"/>
          <w:sz w:val="21"/>
          <w:szCs w:val="21"/>
          <w:shd w:val="clear" w:color="auto" w:fill="FFFFFF"/>
          <w:lang w:val="en-CA"/>
        </w:rPr>
        <w:t>Cáceres</w:t>
      </w:r>
      <w:proofErr w:type="spellEnd"/>
      <w:r w:rsidR="00C75FC0" w:rsidRPr="00C75FC0">
        <w:rPr>
          <w:rFonts w:ascii="Helvetica Neue" w:eastAsia="Times New Roman" w:hAnsi="Helvetica Neue" w:cs="Times New Roman"/>
          <w:color w:val="3E3F3A"/>
          <w:sz w:val="21"/>
          <w:szCs w:val="21"/>
          <w:shd w:val="clear" w:color="auto" w:fill="FFFFFF"/>
          <w:lang w:val="en-CA"/>
        </w:rPr>
        <w:t xml:space="preserve"> et al. 2010</w:t>
      </w:r>
      <w:r w:rsidRPr="0018105D">
        <w:rPr>
          <w:rFonts w:ascii="Helvetica Neue" w:eastAsia="Times New Roman" w:hAnsi="Helvetica Neue" w:cs="Times New Roman"/>
          <w:color w:val="3E3F3A"/>
          <w:sz w:val="21"/>
          <w:szCs w:val="21"/>
          <w:shd w:val="clear" w:color="auto" w:fill="FFFFFF"/>
          <w:lang w:val="en-CA"/>
        </w:rPr>
        <w:t>)</w:t>
      </w:r>
      <w:r w:rsidR="00BA2449">
        <w:rPr>
          <w:rFonts w:ascii="Helvetica Neue" w:eastAsia="Times New Roman" w:hAnsi="Helvetica Neue" w:cs="Times New Roman"/>
          <w:color w:val="3E3F3A"/>
          <w:sz w:val="21"/>
          <w:szCs w:val="21"/>
          <w:shd w:val="clear" w:color="auto" w:fill="FFFFFF"/>
          <w:lang w:val="en-CA"/>
        </w:rPr>
        <w:t xml:space="preserve">. </w:t>
      </w:r>
    </w:p>
    <w:p w14:paraId="49093920"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01E16C14" w14:textId="77777777" w:rsidR="00B6105D" w:rsidRDefault="00B6105D" w:rsidP="00122A09">
      <w:pPr>
        <w:spacing w:line="480" w:lineRule="auto"/>
        <w:rPr>
          <w:rFonts w:ascii="Helvetica Neue" w:eastAsia="Times New Roman" w:hAnsi="Helvetica Neue" w:cs="Times New Roman"/>
          <w:b/>
          <w:color w:val="3E3F3A"/>
          <w:sz w:val="21"/>
          <w:szCs w:val="21"/>
          <w:shd w:val="clear" w:color="auto" w:fill="FFFFFF"/>
          <w:lang w:val="en-CA"/>
        </w:rPr>
      </w:pPr>
    </w:p>
    <w:p w14:paraId="7ADCB911" w14:textId="77777777" w:rsidR="00FF49DE" w:rsidRDefault="00FF49DE">
      <w:pPr>
        <w:rPr>
          <w:rFonts w:ascii="Arial" w:hAnsi="Arial" w:cs="Arial"/>
          <w:b/>
          <w:bCs/>
          <w:color w:val="222222"/>
          <w:sz w:val="20"/>
          <w:szCs w:val="20"/>
          <w:lang w:val="en-CA"/>
        </w:rPr>
      </w:pPr>
      <w:r>
        <w:rPr>
          <w:rFonts w:ascii="Arial" w:hAnsi="Arial" w:cs="Arial"/>
          <w:b/>
          <w:bCs/>
          <w:color w:val="222222"/>
          <w:sz w:val="20"/>
          <w:szCs w:val="20"/>
          <w:lang w:val="en-CA"/>
        </w:rPr>
        <w:br w:type="page"/>
      </w:r>
    </w:p>
    <w:p w14:paraId="3530BA5F" w14:textId="5989505F" w:rsidR="00016090" w:rsidRPr="009B7A7D" w:rsidRDefault="009B7A7D" w:rsidP="00016090">
      <w:pPr>
        <w:shd w:val="clear" w:color="auto" w:fill="FFFFFF"/>
        <w:spacing w:after="240" w:line="480" w:lineRule="auto"/>
        <w:rPr>
          <w:rFonts w:ascii="Arial" w:hAnsi="Arial" w:cs="Arial"/>
          <w:color w:val="222222"/>
          <w:sz w:val="20"/>
          <w:szCs w:val="20"/>
          <w:lang w:val="en-CA"/>
        </w:rPr>
      </w:pPr>
      <w:commentRangeStart w:id="5"/>
      <w:r w:rsidRPr="009B7A7D">
        <w:rPr>
          <w:rFonts w:ascii="Arial" w:hAnsi="Arial" w:cs="Arial"/>
          <w:b/>
          <w:bCs/>
          <w:color w:val="222222"/>
          <w:sz w:val="20"/>
          <w:szCs w:val="20"/>
          <w:lang w:val="en-CA"/>
        </w:rPr>
        <w:lastRenderedPageBreak/>
        <w:t>Acknowledgements</w:t>
      </w:r>
      <w:commentRangeEnd w:id="5"/>
      <w:r w:rsidR="001D3E37">
        <w:rPr>
          <w:rStyle w:val="CommentReference"/>
        </w:rPr>
        <w:commentReference w:id="5"/>
      </w:r>
      <w:r w:rsidRPr="009B7A7D">
        <w:rPr>
          <w:rFonts w:ascii="Arial" w:hAnsi="Arial" w:cs="Arial"/>
          <w:color w:val="222222"/>
          <w:sz w:val="20"/>
          <w:szCs w:val="20"/>
          <w:lang w:val="en-CA"/>
        </w:rPr>
        <w:t> </w:t>
      </w:r>
      <w:r w:rsidR="001D3E37">
        <w:rPr>
          <w:rFonts w:ascii="Arial" w:hAnsi="Arial" w:cs="Arial"/>
          <w:color w:val="222222"/>
          <w:sz w:val="20"/>
          <w:szCs w:val="20"/>
          <w:lang w:val="en-CA"/>
        </w:rPr>
        <w:t>Thanks to</w:t>
      </w:r>
      <w:r w:rsidR="00444448">
        <w:rPr>
          <w:rFonts w:ascii="Arial" w:hAnsi="Arial" w:cs="Arial"/>
          <w:color w:val="222222"/>
          <w:sz w:val="20"/>
          <w:szCs w:val="20"/>
          <w:lang w:val="en-CA"/>
        </w:rPr>
        <w:t xml:space="preserve"> H. Putnam and </w:t>
      </w:r>
      <w:r w:rsidR="00074678">
        <w:rPr>
          <w:rFonts w:ascii="Arial" w:hAnsi="Arial" w:cs="Arial"/>
          <w:color w:val="222222"/>
          <w:sz w:val="20"/>
          <w:szCs w:val="20"/>
          <w:lang w:val="en-CA"/>
        </w:rPr>
        <w:t>J.</w:t>
      </w:r>
      <w:r w:rsidR="00444448">
        <w:rPr>
          <w:rFonts w:ascii="Arial" w:hAnsi="Arial" w:cs="Arial"/>
          <w:color w:val="222222"/>
          <w:sz w:val="20"/>
          <w:szCs w:val="20"/>
          <w:lang w:val="en-CA"/>
        </w:rPr>
        <w:t>R.</w:t>
      </w:r>
      <w:r w:rsidR="00074678">
        <w:rPr>
          <w:rFonts w:ascii="Arial" w:hAnsi="Arial" w:cs="Arial"/>
          <w:color w:val="222222"/>
          <w:sz w:val="20"/>
          <w:szCs w:val="20"/>
          <w:lang w:val="en-CA"/>
        </w:rPr>
        <w:t xml:space="preserve"> Cunning</w:t>
      </w:r>
      <w:r w:rsidR="00444448">
        <w:rPr>
          <w:rFonts w:ascii="Arial" w:hAnsi="Arial" w:cs="Arial"/>
          <w:color w:val="222222"/>
          <w:sz w:val="20"/>
          <w:szCs w:val="20"/>
          <w:lang w:val="en-CA"/>
        </w:rPr>
        <w:t xml:space="preserve"> for discussions about </w:t>
      </w:r>
      <w:r w:rsidR="00444448">
        <w:rPr>
          <w:rFonts w:ascii="Arial" w:hAnsi="Arial" w:cs="Arial"/>
          <w:i/>
          <w:color w:val="222222"/>
          <w:sz w:val="20"/>
          <w:szCs w:val="20"/>
          <w:lang w:val="en-CA"/>
        </w:rPr>
        <w:t xml:space="preserve">Symbiodinium </w:t>
      </w:r>
      <w:r w:rsidR="00444448">
        <w:rPr>
          <w:rFonts w:ascii="Arial" w:hAnsi="Arial" w:cs="Arial"/>
          <w:color w:val="222222"/>
          <w:sz w:val="20"/>
          <w:szCs w:val="20"/>
          <w:lang w:val="en-CA"/>
        </w:rPr>
        <w:t>and bioinformatics, J. Davidson for logistical and lab support,</w:t>
      </w:r>
      <w:r w:rsidR="00EB0019">
        <w:rPr>
          <w:rFonts w:ascii="Arial" w:hAnsi="Arial" w:cs="Arial"/>
          <w:color w:val="222222"/>
          <w:sz w:val="20"/>
          <w:szCs w:val="20"/>
          <w:lang w:val="en-CA"/>
        </w:rPr>
        <w:t xml:space="preserve"> and</w:t>
      </w:r>
      <w:r w:rsidR="00444448">
        <w:rPr>
          <w:rFonts w:ascii="Arial" w:hAnsi="Arial" w:cs="Arial"/>
          <w:color w:val="222222"/>
          <w:sz w:val="20"/>
          <w:szCs w:val="20"/>
          <w:lang w:val="en-CA"/>
        </w:rPr>
        <w:t xml:space="preserve"> A. Eggers for molecular sequencing</w:t>
      </w:r>
      <w:r w:rsidR="00EB0019">
        <w:rPr>
          <w:rFonts w:ascii="Arial" w:hAnsi="Arial" w:cs="Arial"/>
          <w:color w:val="222222"/>
          <w:sz w:val="20"/>
          <w:szCs w:val="20"/>
          <w:lang w:val="en-CA"/>
        </w:rPr>
        <w:t>.</w:t>
      </w:r>
      <w:r w:rsidR="00444448">
        <w:rPr>
          <w:rFonts w:ascii="Arial" w:hAnsi="Arial" w:cs="Arial"/>
          <w:color w:val="222222"/>
          <w:sz w:val="20"/>
          <w:szCs w:val="20"/>
          <w:lang w:val="en-CA"/>
        </w:rPr>
        <w:t xml:space="preserve"> DCC acknowledges </w:t>
      </w:r>
      <w:r w:rsidR="00016090">
        <w:rPr>
          <w:rFonts w:ascii="Arial" w:hAnsi="Arial" w:cs="Arial"/>
          <w:color w:val="222222"/>
          <w:sz w:val="20"/>
          <w:szCs w:val="20"/>
          <w:lang w:val="en-CA"/>
        </w:rPr>
        <w:t xml:space="preserve">scholarship </w:t>
      </w:r>
      <w:r w:rsidR="00444448">
        <w:rPr>
          <w:rFonts w:ascii="Arial" w:hAnsi="Arial" w:cs="Arial"/>
          <w:color w:val="222222"/>
          <w:sz w:val="20"/>
          <w:szCs w:val="20"/>
          <w:lang w:val="en-CA"/>
        </w:rPr>
        <w:t xml:space="preserve">support from an NSERC Vanier </w:t>
      </w:r>
      <w:r w:rsidR="00016090">
        <w:rPr>
          <w:rFonts w:ascii="Arial" w:hAnsi="Arial" w:cs="Arial"/>
          <w:color w:val="222222"/>
          <w:sz w:val="20"/>
          <w:szCs w:val="20"/>
          <w:lang w:val="en-CA"/>
        </w:rPr>
        <w:t xml:space="preserve">Canada Graduate </w:t>
      </w:r>
      <w:r w:rsidR="00444448">
        <w:rPr>
          <w:rFonts w:ascii="Arial" w:hAnsi="Arial" w:cs="Arial"/>
          <w:color w:val="222222"/>
          <w:sz w:val="20"/>
          <w:szCs w:val="20"/>
          <w:lang w:val="en-CA"/>
        </w:rPr>
        <w:t xml:space="preserve">Scholarship, as well as </w:t>
      </w:r>
      <w:r w:rsidR="00016090">
        <w:rPr>
          <w:rFonts w:ascii="Arial" w:hAnsi="Arial" w:cs="Arial"/>
          <w:color w:val="222222"/>
          <w:sz w:val="20"/>
          <w:szCs w:val="20"/>
          <w:lang w:val="en-CA"/>
        </w:rPr>
        <w:t xml:space="preserve">funding from </w:t>
      </w:r>
      <w:r w:rsidR="00444448">
        <w:rPr>
          <w:rFonts w:ascii="Arial" w:hAnsi="Arial" w:cs="Arial"/>
          <w:color w:val="222222"/>
          <w:sz w:val="20"/>
          <w:szCs w:val="20"/>
          <w:lang w:val="en-CA"/>
        </w:rPr>
        <w:t xml:space="preserve">the </w:t>
      </w:r>
      <w:r w:rsidR="00016090">
        <w:rPr>
          <w:rFonts w:ascii="Arial" w:hAnsi="Arial" w:cs="Arial"/>
          <w:color w:val="222222"/>
          <w:sz w:val="20"/>
          <w:szCs w:val="20"/>
          <w:lang w:val="en-CA"/>
        </w:rPr>
        <w:t>American Academy of Underwater Sciences, International Society for Reef Studies, National Geographic Young Explorers Grant, University of Victoria (</w:t>
      </w:r>
      <w:proofErr w:type="spellStart"/>
      <w:r w:rsidR="00016090">
        <w:rPr>
          <w:rFonts w:ascii="Arial" w:hAnsi="Arial" w:cs="Arial"/>
          <w:color w:val="222222"/>
          <w:sz w:val="20"/>
          <w:szCs w:val="20"/>
          <w:lang w:val="en-CA"/>
        </w:rPr>
        <w:t>UVic</w:t>
      </w:r>
      <w:proofErr w:type="spellEnd"/>
      <w:r w:rsidR="00016090">
        <w:rPr>
          <w:rFonts w:ascii="Arial" w:hAnsi="Arial" w:cs="Arial"/>
          <w:color w:val="222222"/>
          <w:sz w:val="20"/>
          <w:szCs w:val="20"/>
          <w:lang w:val="en-CA"/>
        </w:rPr>
        <w:t>), and the Women Divers Hall of Fame, and equipment grants from Sea-Bird Electronics and Diver Alert Network</w:t>
      </w:r>
      <w:r w:rsidR="00444448">
        <w:rPr>
          <w:rFonts w:ascii="Arial" w:hAnsi="Arial" w:cs="Arial"/>
          <w:color w:val="222222"/>
          <w:sz w:val="20"/>
          <w:szCs w:val="20"/>
          <w:lang w:val="en-CA"/>
        </w:rPr>
        <w:t>. R.G. and J.K.B. acknowledge support from NSF RAPID (</w:t>
      </w:r>
      <w:r w:rsidR="00EB0019" w:rsidRPr="00EB0019">
        <w:rPr>
          <w:rFonts w:ascii="Arial" w:hAnsi="Arial" w:cs="Arial"/>
          <w:color w:val="222222"/>
          <w:sz w:val="20"/>
          <w:szCs w:val="20"/>
          <w:lang w:val="en-CA"/>
        </w:rPr>
        <w:t>OCE-1446402</w:t>
      </w:r>
      <w:r w:rsidR="00444448">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DCC and JKB acknowledge funding from </w:t>
      </w:r>
      <w:proofErr w:type="spellStart"/>
      <w:r w:rsidR="00016090">
        <w:rPr>
          <w:rFonts w:ascii="Arial" w:hAnsi="Arial" w:cs="Arial"/>
          <w:color w:val="222222"/>
          <w:sz w:val="20"/>
          <w:szCs w:val="20"/>
          <w:lang w:val="en-CA"/>
        </w:rPr>
        <w:t>UVic’s</w:t>
      </w:r>
      <w:proofErr w:type="spellEnd"/>
      <w:r w:rsidR="00016090">
        <w:rPr>
          <w:rFonts w:ascii="Arial" w:hAnsi="Arial" w:cs="Arial"/>
          <w:color w:val="222222"/>
          <w:sz w:val="20"/>
          <w:szCs w:val="20"/>
          <w:lang w:val="en-CA"/>
        </w:rPr>
        <w:t xml:space="preserve"> Centre for Asia-Pacific Initiatives. </w:t>
      </w:r>
      <w:r w:rsidR="00444448">
        <w:rPr>
          <w:rFonts w:ascii="Arial" w:hAnsi="Arial" w:cs="Arial"/>
          <w:color w:val="222222"/>
          <w:sz w:val="20"/>
          <w:szCs w:val="20"/>
          <w:lang w:val="en-CA"/>
        </w:rPr>
        <w:t xml:space="preserve">JKB acknowledges support from the Packard Foundation, the </w:t>
      </w:r>
      <w:proofErr w:type="spellStart"/>
      <w:r w:rsidR="00444448">
        <w:rPr>
          <w:rFonts w:ascii="Arial" w:hAnsi="Arial" w:cs="Arial"/>
          <w:color w:val="222222"/>
          <w:sz w:val="20"/>
          <w:szCs w:val="20"/>
          <w:lang w:val="en-CA"/>
        </w:rPr>
        <w:t>Rufford</w:t>
      </w:r>
      <w:proofErr w:type="spellEnd"/>
      <w:r w:rsidR="00444448">
        <w:rPr>
          <w:rFonts w:ascii="Arial" w:hAnsi="Arial" w:cs="Arial"/>
          <w:color w:val="222222"/>
          <w:sz w:val="20"/>
          <w:szCs w:val="20"/>
          <w:lang w:val="en-CA"/>
        </w:rPr>
        <w:t xml:space="preserve"> Maurice Laing Foundation, an NSERC Discovery Grant, the Canadian Foundation for Innovation, and the University of Victoria. </w:t>
      </w:r>
    </w:p>
    <w:p w14:paraId="4AC2DB2B" w14:textId="75EDE7EB" w:rsidR="00016090" w:rsidRPr="002B14EF" w:rsidRDefault="009B7A7D" w:rsidP="002B14EF">
      <w:pPr>
        <w:shd w:val="clear" w:color="auto" w:fill="FFFFFF"/>
        <w:spacing w:after="240" w:line="480" w:lineRule="auto"/>
        <w:rPr>
          <w:rFonts w:ascii="Arial" w:hAnsi="Arial" w:cs="Arial"/>
          <w:color w:val="222222"/>
          <w:sz w:val="20"/>
          <w:szCs w:val="20"/>
          <w:lang w:val="en-CA"/>
        </w:rPr>
      </w:pPr>
      <w:commentRangeStart w:id="6"/>
      <w:r w:rsidRPr="009B7A7D">
        <w:rPr>
          <w:rFonts w:ascii="Arial" w:hAnsi="Arial" w:cs="Arial"/>
          <w:b/>
          <w:bCs/>
          <w:color w:val="222222"/>
          <w:sz w:val="20"/>
          <w:szCs w:val="20"/>
          <w:lang w:val="en-CA"/>
        </w:rPr>
        <w:t>Author</w:t>
      </w:r>
      <w:commentRangeEnd w:id="6"/>
      <w:r w:rsidR="001D3E37">
        <w:rPr>
          <w:rStyle w:val="CommentReference"/>
        </w:rPr>
        <w:commentReference w:id="6"/>
      </w:r>
      <w:r w:rsidRPr="009B7A7D">
        <w:rPr>
          <w:rFonts w:ascii="Arial" w:hAnsi="Arial" w:cs="Arial"/>
          <w:b/>
          <w:bCs/>
          <w:color w:val="222222"/>
          <w:sz w:val="20"/>
          <w:szCs w:val="20"/>
          <w:lang w:val="en-CA"/>
        </w:rPr>
        <w:t xml:space="preserve"> Contributions</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D.C.C., R.D.G.., and J.K.B. planned the project, D.C.C., K.L.T. and J.K.B. collected the data</w:t>
      </w:r>
      <w:r w:rsidR="002B14EF">
        <w:rPr>
          <w:rFonts w:ascii="Arial" w:hAnsi="Arial" w:cs="Arial"/>
          <w:color w:val="222222"/>
          <w:sz w:val="20"/>
          <w:szCs w:val="20"/>
          <w:lang w:val="en-CA"/>
        </w:rPr>
        <w:t xml:space="preserve"> and conducted lab analyses</w:t>
      </w:r>
      <w:r w:rsidR="00016090">
        <w:rPr>
          <w:rFonts w:ascii="Arial" w:hAnsi="Arial" w:cs="Arial"/>
          <w:color w:val="222222"/>
          <w:sz w:val="20"/>
          <w:szCs w:val="20"/>
          <w:lang w:val="en-CA"/>
        </w:rPr>
        <w:t xml:space="preserve">. D.C.C. conducted the </w:t>
      </w:r>
      <w:r w:rsidR="002B14EF">
        <w:rPr>
          <w:rFonts w:ascii="Arial" w:hAnsi="Arial" w:cs="Arial"/>
          <w:color w:val="222222"/>
          <w:sz w:val="20"/>
          <w:szCs w:val="20"/>
          <w:lang w:val="en-CA"/>
        </w:rPr>
        <w:t xml:space="preserve">bioinformatics and statistical </w:t>
      </w:r>
      <w:r w:rsidR="00016090">
        <w:rPr>
          <w:rFonts w:ascii="Arial" w:hAnsi="Arial" w:cs="Arial"/>
          <w:color w:val="222222"/>
          <w:sz w:val="20"/>
          <w:szCs w:val="20"/>
          <w:lang w:val="en-CA"/>
        </w:rPr>
        <w:t>analyses.</w:t>
      </w:r>
      <w:r w:rsidR="002B14EF">
        <w:rPr>
          <w:rFonts w:ascii="Arial" w:hAnsi="Arial" w:cs="Arial"/>
          <w:color w:val="222222"/>
          <w:sz w:val="20"/>
          <w:szCs w:val="20"/>
          <w:lang w:val="en-CA"/>
        </w:rPr>
        <w:t xml:space="preserve"> More to come here on interpreting results, writing, editing…… </w:t>
      </w:r>
    </w:p>
    <w:p w14:paraId="2ACB6A5A" w14:textId="24992471" w:rsidR="009B7A7D" w:rsidRDefault="009B7A7D" w:rsidP="001D3E37">
      <w:pPr>
        <w:shd w:val="clear" w:color="auto" w:fill="FFFFFF"/>
        <w:spacing w:after="240"/>
        <w:rPr>
          <w:rFonts w:ascii="Arial" w:eastAsia="Times New Roman" w:hAnsi="Arial" w:cs="Arial"/>
          <w:color w:val="222222"/>
          <w:sz w:val="20"/>
          <w:szCs w:val="20"/>
          <w:lang w:val="en-CA"/>
        </w:rPr>
      </w:pPr>
      <w:commentRangeStart w:id="7"/>
      <w:r w:rsidRPr="009B7A7D">
        <w:rPr>
          <w:rFonts w:ascii="Arial" w:hAnsi="Arial" w:cs="Arial"/>
          <w:b/>
          <w:bCs/>
          <w:color w:val="222222"/>
          <w:sz w:val="20"/>
          <w:szCs w:val="20"/>
          <w:lang w:val="en-CA"/>
        </w:rPr>
        <w:t>Author</w:t>
      </w:r>
      <w:commentRangeEnd w:id="7"/>
      <w:r w:rsidR="001D3E37">
        <w:rPr>
          <w:rStyle w:val="CommentReference"/>
        </w:rPr>
        <w:commentReference w:id="7"/>
      </w:r>
      <w:r w:rsidRPr="009B7A7D">
        <w:rPr>
          <w:rFonts w:ascii="Arial" w:hAnsi="Arial" w:cs="Arial"/>
          <w:b/>
          <w:bCs/>
          <w:color w:val="222222"/>
          <w:sz w:val="20"/>
          <w:szCs w:val="20"/>
          <w:lang w:val="en-CA"/>
        </w:rPr>
        <w:t xml:space="preserve"> Information</w:t>
      </w:r>
      <w:r w:rsidRPr="009B7A7D">
        <w:rPr>
          <w:rFonts w:ascii="Arial" w:hAnsi="Arial" w:cs="Arial"/>
          <w:color w:val="222222"/>
          <w:sz w:val="20"/>
          <w:szCs w:val="20"/>
          <w:lang w:val="en-CA"/>
        </w:rPr>
        <w:t xml:space="preserve">: </w:t>
      </w:r>
      <w:r w:rsidR="00016090">
        <w:rPr>
          <w:rFonts w:ascii="Arial" w:hAnsi="Arial" w:cs="Arial"/>
          <w:color w:val="222222"/>
          <w:sz w:val="20"/>
          <w:szCs w:val="20"/>
          <w:lang w:val="en-CA"/>
        </w:rPr>
        <w:t xml:space="preserve">The authors declare no competing financial interests. </w:t>
      </w:r>
    </w:p>
    <w:p w14:paraId="77131DC7" w14:textId="336A3FFF" w:rsidR="009B7A7D" w:rsidRDefault="009B7A7D">
      <w:pPr>
        <w:rPr>
          <w:rFonts w:ascii="Arial" w:eastAsia="Times New Roman" w:hAnsi="Arial" w:cs="Arial"/>
          <w:color w:val="222222"/>
          <w:sz w:val="20"/>
          <w:szCs w:val="20"/>
          <w:lang w:val="en-CA"/>
        </w:rPr>
      </w:pPr>
      <w:r>
        <w:rPr>
          <w:rFonts w:ascii="Arial" w:eastAsia="Times New Roman" w:hAnsi="Arial" w:cs="Arial"/>
          <w:color w:val="222222"/>
          <w:sz w:val="20"/>
          <w:szCs w:val="20"/>
          <w:lang w:val="en-CA"/>
        </w:rPr>
        <w:br w:type="page"/>
      </w:r>
    </w:p>
    <w:p w14:paraId="5F47976A" w14:textId="58889D0A" w:rsidR="009B7A7D" w:rsidRDefault="009B7A7D" w:rsidP="009B7A7D">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 figure 1 file here when we are ready to submit]</w:t>
      </w:r>
    </w:p>
    <w:p w14:paraId="61B258B7" w14:textId="5771527C"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commentRangeStart w:id="8"/>
      <w:r w:rsidRPr="00A1049C">
        <w:rPr>
          <w:rFonts w:ascii="Helvetica Neue" w:eastAsia="Times New Roman" w:hAnsi="Helvetica Neue" w:cs="Times New Roman"/>
          <w:b/>
          <w:color w:val="3E3F3A"/>
          <w:sz w:val="21"/>
          <w:szCs w:val="21"/>
          <w:shd w:val="clear" w:color="auto" w:fill="FFFFFF"/>
          <w:lang w:val="en-CA"/>
        </w:rPr>
        <w:t>Figure</w:t>
      </w:r>
      <w:commentRangeEnd w:id="8"/>
      <w:r>
        <w:rPr>
          <w:rStyle w:val="CommentReference"/>
        </w:rPr>
        <w:commentReference w:id="8"/>
      </w:r>
      <w:r w:rsidRPr="00A1049C">
        <w:rPr>
          <w:rFonts w:ascii="Helvetica Neue" w:eastAsia="Times New Roman" w:hAnsi="Helvetica Neue" w:cs="Times New Roman"/>
          <w:b/>
          <w:color w:val="3E3F3A"/>
          <w:sz w:val="21"/>
          <w:szCs w:val="21"/>
          <w:shd w:val="clear" w:color="auto" w:fill="FFFFFF"/>
          <w:lang w:val="en-CA"/>
        </w:rPr>
        <w:t xml:space="preserve"> 1 | Thermal stress experienced by corals, and the transition of one such coral from healthy – bleached – recovered, at the epicentre of the 2015-2016 El Niño event. a.</w:t>
      </w:r>
      <w:r w:rsidRPr="00A1049C">
        <w:rPr>
          <w:rFonts w:ascii="Helvetica Neue" w:eastAsia="Times New Roman" w:hAnsi="Helvetica Neue" w:cs="Times New Roman"/>
          <w:color w:val="3E3F3A"/>
          <w:sz w:val="21"/>
          <w:szCs w:val="21"/>
          <w:shd w:val="clear" w:color="auto" w:fill="FFFFFF"/>
          <w:lang w:val="en-CA"/>
        </w:rPr>
        <w:t xml:space="preserve"> Degree Heating Weeks (DHW), on Kiritimati Island over the course of the 2015-2016 El Niño event. Corals are sensitive t</w:t>
      </w:r>
      <w:r>
        <w:rPr>
          <w:rFonts w:ascii="Helvetica Neue" w:eastAsia="Times New Roman" w:hAnsi="Helvetica Neue" w:cs="Times New Roman"/>
          <w:color w:val="3E3F3A"/>
          <w:sz w:val="21"/>
          <w:szCs w:val="21"/>
          <w:shd w:val="clear" w:color="auto" w:fill="FFFFFF"/>
          <w:lang w:val="en-CA"/>
        </w:rPr>
        <w:t>o temperatures warmer than 1°</w:t>
      </w:r>
      <w:r w:rsidRPr="00A1049C">
        <w:rPr>
          <w:rFonts w:ascii="Helvetica Neue" w:eastAsia="Times New Roman" w:hAnsi="Helvetica Neue" w:cs="Times New Roman"/>
          <w:color w:val="3E3F3A"/>
          <w:sz w:val="21"/>
          <w:szCs w:val="21"/>
          <w:shd w:val="clear" w:color="auto" w:fill="FFFFFF"/>
          <w:lang w:val="en-CA"/>
        </w:rPr>
        <w:t xml:space="preserve">C above their normal highest summertime mean sea surface temperature (SST), known as the bleaching threshold. DHW shows how much heat stress has accumulated in an area over the past twelve weeks by </w:t>
      </w:r>
      <w:r>
        <w:rPr>
          <w:rFonts w:ascii="Helvetica Neue" w:eastAsia="Times New Roman" w:hAnsi="Helvetica Neue" w:cs="Times New Roman"/>
          <w:color w:val="3E3F3A"/>
          <w:sz w:val="21"/>
          <w:szCs w:val="21"/>
          <w:shd w:val="clear" w:color="auto" w:fill="FFFFFF"/>
          <w:lang w:val="en-CA"/>
        </w:rPr>
        <w:t>summing</w:t>
      </w:r>
      <w:r w:rsidRPr="00A1049C">
        <w:rPr>
          <w:rFonts w:ascii="Helvetica Neue" w:eastAsia="Times New Roman" w:hAnsi="Helvetica Neue" w:cs="Times New Roman"/>
          <w:color w:val="3E3F3A"/>
          <w:sz w:val="21"/>
          <w:szCs w:val="21"/>
          <w:shd w:val="clear" w:color="auto" w:fill="FFFFFF"/>
          <w:lang w:val="en-CA"/>
        </w:rPr>
        <w:t xml:space="preserve"> any temperature exceeding the bleac</w:t>
      </w:r>
      <w:r>
        <w:rPr>
          <w:rFonts w:ascii="Helvetica Neue" w:eastAsia="Times New Roman" w:hAnsi="Helvetica Neue" w:cs="Times New Roman"/>
          <w:color w:val="3E3F3A"/>
          <w:sz w:val="21"/>
          <w:szCs w:val="21"/>
          <w:shd w:val="clear" w:color="auto" w:fill="FFFFFF"/>
          <w:lang w:val="en-CA"/>
        </w:rPr>
        <w:t xml:space="preserve">hing threshold during that </w:t>
      </w:r>
      <w:r w:rsidRPr="00A1049C">
        <w:rPr>
          <w:rFonts w:ascii="Helvetica Neue" w:eastAsia="Times New Roman" w:hAnsi="Helvetica Neue" w:cs="Times New Roman"/>
          <w:color w:val="3E3F3A"/>
          <w:sz w:val="21"/>
          <w:szCs w:val="21"/>
          <w:shd w:val="clear" w:color="auto" w:fill="FFFFFF"/>
          <w:lang w:val="en-CA"/>
        </w:rPr>
        <w:t>period. Horizontal lines show expected b</w:t>
      </w:r>
      <w:r>
        <w:rPr>
          <w:rFonts w:ascii="Helvetica Neue" w:eastAsia="Times New Roman" w:hAnsi="Helvetica Neue" w:cs="Times New Roman"/>
          <w:color w:val="3E3F3A"/>
          <w:sz w:val="21"/>
          <w:szCs w:val="21"/>
          <w:shd w:val="clear" w:color="auto" w:fill="FFFFFF"/>
          <w:lang w:val="en-CA"/>
        </w:rPr>
        <w:t>leaching severity levels: 4°</w:t>
      </w:r>
      <w:r w:rsidRPr="00A1049C">
        <w:rPr>
          <w:rFonts w:ascii="Helvetica Neue" w:eastAsia="Times New Roman" w:hAnsi="Helvetica Neue" w:cs="Times New Roman"/>
          <w:color w:val="3E3F3A"/>
          <w:sz w:val="21"/>
          <w:szCs w:val="21"/>
          <w:shd w:val="clear" w:color="auto" w:fill="FFFFFF"/>
          <w:lang w:val="en-CA"/>
        </w:rPr>
        <w:t xml:space="preserve">C (yellow line), NOAA Coral Reef Watch (CRW) Bleaching </w:t>
      </w:r>
      <w:r>
        <w:rPr>
          <w:rFonts w:ascii="Helvetica Neue" w:eastAsia="Times New Roman" w:hAnsi="Helvetica Neue" w:cs="Times New Roman"/>
          <w:color w:val="3E3F3A"/>
          <w:sz w:val="21"/>
          <w:szCs w:val="21"/>
          <w:shd w:val="clear" w:color="auto" w:fill="FFFFFF"/>
          <w:lang w:val="en-CA"/>
        </w:rPr>
        <w:t>Alert Level 1 (significant bleaching likely); 8°</w:t>
      </w:r>
      <w:r w:rsidRPr="00A1049C">
        <w:rPr>
          <w:rFonts w:ascii="Helvetica Neue" w:eastAsia="Times New Roman" w:hAnsi="Helvetica Neue" w:cs="Times New Roman"/>
          <w:color w:val="3E3F3A"/>
          <w:sz w:val="21"/>
          <w:szCs w:val="21"/>
          <w:shd w:val="clear" w:color="auto" w:fill="FFFFFF"/>
          <w:lang w:val="en-CA"/>
        </w:rPr>
        <w:t xml:space="preserve">C (light orange line), </w:t>
      </w:r>
      <w:r>
        <w:rPr>
          <w:rFonts w:ascii="Helvetica Neue" w:eastAsia="Times New Roman" w:hAnsi="Helvetica Neue" w:cs="Times New Roman"/>
          <w:color w:val="3E3F3A"/>
          <w:sz w:val="21"/>
          <w:szCs w:val="21"/>
          <w:shd w:val="clear" w:color="auto" w:fill="FFFFFF"/>
          <w:lang w:val="en-CA"/>
        </w:rPr>
        <w:t>Bleaching Alert Level 2 (</w:t>
      </w:r>
      <w:r w:rsidRPr="00A1049C">
        <w:rPr>
          <w:rFonts w:ascii="Helvetica Neue" w:eastAsia="Times New Roman" w:hAnsi="Helvetica Neue" w:cs="Times New Roman"/>
          <w:color w:val="3E3F3A"/>
          <w:sz w:val="21"/>
          <w:szCs w:val="21"/>
          <w:shd w:val="clear" w:color="auto" w:fill="FFFFFF"/>
          <w:lang w:val="en-CA"/>
        </w:rPr>
        <w:t xml:space="preserve">widespread bleaching </w:t>
      </w:r>
      <w:r>
        <w:rPr>
          <w:rFonts w:ascii="Helvetica Neue" w:eastAsia="Times New Roman" w:hAnsi="Helvetica Neue" w:cs="Times New Roman"/>
          <w:color w:val="3E3F3A"/>
          <w:sz w:val="21"/>
          <w:szCs w:val="21"/>
          <w:shd w:val="clear" w:color="auto" w:fill="FFFFFF"/>
          <w:lang w:val="en-CA"/>
        </w:rPr>
        <w:t>and mortality may occur); 12°</w:t>
      </w:r>
      <w:r w:rsidRPr="00A1049C">
        <w:rPr>
          <w:rFonts w:ascii="Helvetica Neue" w:eastAsia="Times New Roman" w:hAnsi="Helvetica Neue" w:cs="Times New Roman"/>
          <w:color w:val="3E3F3A"/>
          <w:sz w:val="21"/>
          <w:szCs w:val="21"/>
          <w:shd w:val="clear" w:color="auto" w:fill="FFFFFF"/>
          <w:lang w:val="en-CA"/>
        </w:rPr>
        <w:t xml:space="preserve">C (dark orange line), </w:t>
      </w:r>
      <w:r>
        <w:rPr>
          <w:rFonts w:ascii="Helvetica Neue" w:eastAsia="Times New Roman" w:hAnsi="Helvetica Neue" w:cs="Times New Roman"/>
          <w:color w:val="3E3F3A"/>
          <w:sz w:val="21"/>
          <w:szCs w:val="21"/>
          <w:shd w:val="clear" w:color="auto" w:fill="FFFFFF"/>
          <w:lang w:val="en-CA"/>
        </w:rPr>
        <w:t>‘</w:t>
      </w:r>
      <w:r w:rsidRPr="00A1049C">
        <w:rPr>
          <w:rFonts w:ascii="Helvetica Neue" w:eastAsia="Times New Roman" w:hAnsi="Helvetica Neue" w:cs="Times New Roman"/>
          <w:color w:val="3E3F3A"/>
          <w:sz w:val="21"/>
          <w:szCs w:val="21"/>
          <w:shd w:val="clear" w:color="auto" w:fill="FFFFFF"/>
          <w:lang w:val="en-CA"/>
        </w:rPr>
        <w:t>mass coral mortality</w:t>
      </w:r>
      <w:r>
        <w:rPr>
          <w:rFonts w:ascii="Helvetica Neue" w:eastAsia="Times New Roman" w:hAnsi="Helvetica Neue" w:cs="Times New Roman"/>
          <w:color w:val="3E3F3A"/>
          <w:sz w:val="21"/>
          <w:szCs w:val="21"/>
          <w:shd w:val="clear" w:color="auto" w:fill="FFFFFF"/>
          <w:lang w:val="en-CA"/>
        </w:rPr>
        <w:t>’ expected to occur</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w:t>
      </w:r>
      <w:proofErr w:type="spellStart"/>
      <w:r>
        <w:rPr>
          <w:rFonts w:ascii="Helvetica Neue" w:eastAsia="Times New Roman" w:hAnsi="Helvetica Neue" w:cs="Times New Roman"/>
          <w:color w:val="3E3F3A"/>
          <w:sz w:val="21"/>
          <w:szCs w:val="21"/>
          <w:shd w:val="clear" w:color="auto" w:fill="FFFFFF"/>
          <w:lang w:val="en-CA"/>
        </w:rPr>
        <w:t>Hoegh</w:t>
      </w:r>
      <w:proofErr w:type="spellEnd"/>
      <w:r>
        <w:rPr>
          <w:rFonts w:ascii="Helvetica Neue" w:eastAsia="Times New Roman" w:hAnsi="Helvetica Neue" w:cs="Times New Roman"/>
          <w:color w:val="3E3F3A"/>
          <w:sz w:val="21"/>
          <w:szCs w:val="21"/>
          <w:shd w:val="clear" w:color="auto" w:fill="FFFFFF"/>
          <w:lang w:val="en-CA"/>
        </w:rPr>
        <w:t>-Guldberg 2011); 24°</w:t>
      </w:r>
      <w:r w:rsidRPr="00A1049C">
        <w:rPr>
          <w:rFonts w:ascii="Helvetica Neue" w:eastAsia="Times New Roman" w:hAnsi="Helvetica Neue" w:cs="Times New Roman"/>
          <w:color w:val="3E3F3A"/>
          <w:sz w:val="21"/>
          <w:szCs w:val="21"/>
          <w:shd w:val="clear" w:color="auto" w:fill="FFFFFF"/>
          <w:lang w:val="en-CA"/>
        </w:rPr>
        <w:t>C (dark red line)</w:t>
      </w:r>
      <w:r>
        <w:rPr>
          <w:rFonts w:ascii="Helvetica Neue" w:eastAsia="Times New Roman" w:hAnsi="Helvetica Neue" w:cs="Times New Roman"/>
          <w:color w:val="3E3F3A"/>
          <w:sz w:val="21"/>
          <w:szCs w:val="21"/>
          <w:shd w:val="clear" w:color="auto" w:fill="FFFFFF"/>
          <w:lang w:val="en-CA"/>
        </w:rPr>
        <w:t xml:space="preserve"> ‘not experienced by reefs yet’</w:t>
      </w:r>
      <w:r w:rsidRPr="00A1049C">
        <w:rPr>
          <w:rFonts w:ascii="Helvetica Neue" w:eastAsia="Times New Roman" w:hAnsi="Helvetica Neue" w:cs="Times New Roman"/>
          <w:color w:val="3E3F3A"/>
          <w:sz w:val="21"/>
          <w:szCs w:val="21"/>
          <w:shd w:val="clear" w:color="auto" w:fill="FFFFFF"/>
          <w:lang w:val="en-CA"/>
        </w:rPr>
        <w:t xml:space="preserve"> (</w:t>
      </w:r>
      <w:proofErr w:type="spellStart"/>
      <w:r w:rsidRPr="00A1049C">
        <w:rPr>
          <w:rFonts w:ascii="Helvetica Neue" w:eastAsia="Times New Roman" w:hAnsi="Helvetica Neue" w:cs="Times New Roman"/>
          <w:color w:val="3E3F3A"/>
          <w:sz w:val="21"/>
          <w:szCs w:val="21"/>
          <w:shd w:val="clear" w:color="auto" w:fill="FFFFFF"/>
          <w:lang w:val="en-CA"/>
        </w:rPr>
        <w:t>Hoegh</w:t>
      </w:r>
      <w:proofErr w:type="spellEnd"/>
      <w:r w:rsidRPr="00A1049C">
        <w:rPr>
          <w:rFonts w:ascii="Helvetica Neue" w:eastAsia="Times New Roman" w:hAnsi="Helvetica Neue" w:cs="Times New Roman"/>
          <w:color w:val="3E3F3A"/>
          <w:sz w:val="21"/>
          <w:szCs w:val="21"/>
          <w:shd w:val="clear" w:color="auto" w:fill="FFFFFF"/>
          <w:lang w:val="en-CA"/>
        </w:rPr>
        <w:t>-Guldberg 2011). Solid black line indicates </w:t>
      </w:r>
      <w:r w:rsidRPr="00A1049C">
        <w:rPr>
          <w:rFonts w:ascii="Helvetica Neue" w:eastAsia="Times New Roman" w:hAnsi="Helvetica Neue" w:cs="Times New Roman"/>
          <w:i/>
          <w:iCs/>
          <w:color w:val="3E3F3A"/>
          <w:sz w:val="21"/>
          <w:szCs w:val="21"/>
          <w:lang w:val="en-CA"/>
        </w:rPr>
        <w:t>in situ</w:t>
      </w:r>
      <w:r>
        <w:rPr>
          <w:rFonts w:ascii="Helvetica Neue" w:eastAsia="Times New Roman" w:hAnsi="Helvetica Neue" w:cs="Times New Roman"/>
          <w:i/>
          <w:iCs/>
          <w:color w:val="3E3F3A"/>
          <w:sz w:val="21"/>
          <w:szCs w:val="21"/>
          <w:lang w:val="en-CA"/>
        </w:rPr>
        <w:t xml:space="preserve"> </w:t>
      </w:r>
      <w:r w:rsidRPr="00A1049C">
        <w:rPr>
          <w:rFonts w:ascii="Helvetica Neue" w:eastAsia="Times New Roman" w:hAnsi="Helvetica Neue" w:cs="Times New Roman"/>
          <w:color w:val="3E3F3A"/>
          <w:sz w:val="21"/>
          <w:szCs w:val="21"/>
          <w:shd w:val="clear" w:color="auto" w:fill="FFFFFF"/>
          <w:lang w:val="en-CA"/>
        </w:rPr>
        <w:t xml:space="preserve">calculated DHW, and fill colors correspond to bleaching </w:t>
      </w:r>
      <w:r>
        <w:rPr>
          <w:rFonts w:ascii="Helvetica Neue" w:eastAsia="Times New Roman" w:hAnsi="Helvetica Neue" w:cs="Times New Roman"/>
          <w:color w:val="3E3F3A"/>
          <w:sz w:val="21"/>
          <w:szCs w:val="21"/>
          <w:shd w:val="clear" w:color="auto" w:fill="FFFFFF"/>
          <w:lang w:val="en-CA"/>
        </w:rPr>
        <w:t>severity levels. D</w:t>
      </w:r>
      <w:r w:rsidRPr="00A1049C">
        <w:rPr>
          <w:rFonts w:ascii="Helvetica Neue" w:eastAsia="Times New Roman" w:hAnsi="Helvetica Neue" w:cs="Times New Roman"/>
          <w:color w:val="3E3F3A"/>
          <w:sz w:val="21"/>
          <w:szCs w:val="21"/>
          <w:shd w:val="clear" w:color="auto" w:fill="FFFFFF"/>
          <w:lang w:val="en-CA"/>
        </w:rPr>
        <w:t>ashed vertical gray line</w:t>
      </w:r>
      <w:r>
        <w:rPr>
          <w:rFonts w:ascii="Helvetica Neue" w:eastAsia="Times New Roman" w:hAnsi="Helvetica Neue" w:cs="Times New Roman"/>
          <w:color w:val="3E3F3A"/>
          <w:sz w:val="21"/>
          <w:szCs w:val="21"/>
          <w:shd w:val="clear" w:color="auto" w:fill="FFFFFF"/>
          <w:lang w:val="en-CA"/>
        </w:rPr>
        <w:t xml:space="preserve">s show the six </w:t>
      </w:r>
      <w:r w:rsidRPr="00A1049C">
        <w:rPr>
          <w:rFonts w:ascii="Helvetica Neue" w:eastAsia="Times New Roman" w:hAnsi="Helvetica Neue" w:cs="Times New Roman"/>
          <w:color w:val="3E3F3A"/>
          <w:sz w:val="21"/>
          <w:szCs w:val="21"/>
          <w:shd w:val="clear" w:color="auto" w:fill="FFFFFF"/>
          <w:lang w:val="en-CA"/>
        </w:rPr>
        <w:t>sampling time points</w:t>
      </w:r>
      <w:r>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b/>
          <w:color w:val="3E3F3A"/>
          <w:sz w:val="21"/>
          <w:szCs w:val="21"/>
          <w:shd w:val="clear" w:color="auto" w:fill="FFFFFF"/>
          <w:lang w:val="en-CA"/>
        </w:rPr>
        <w:t>b.</w:t>
      </w:r>
      <w:r w:rsidRPr="00A1049C">
        <w:rPr>
          <w:rFonts w:ascii="Helvetica Neue" w:eastAsia="Times New Roman" w:hAnsi="Helvetica Neue" w:cs="Times New Roman"/>
          <w:color w:val="3E3F3A"/>
          <w:sz w:val="21"/>
          <w:szCs w:val="21"/>
          <w:shd w:val="clear" w:color="auto" w:fill="FFFFFF"/>
          <w:lang w:val="en-CA"/>
        </w:rPr>
        <w:t xml:space="preserve"> </w:t>
      </w:r>
      <w:r>
        <w:rPr>
          <w:rFonts w:ascii="Helvetica Neue" w:eastAsia="Times New Roman" w:hAnsi="Helvetica Neue" w:cs="Times New Roman"/>
          <w:color w:val="3E3F3A"/>
          <w:sz w:val="21"/>
          <w:szCs w:val="21"/>
          <w:shd w:val="clear" w:color="auto" w:fill="FFFFFF"/>
          <w:lang w:val="en-CA"/>
        </w:rPr>
        <w:t xml:space="preserve">Photographs of the same tagged </w:t>
      </w:r>
      <w:r w:rsidRPr="009B7A7D">
        <w:rPr>
          <w:rFonts w:ascii="Helvetica Neue" w:eastAsia="Times New Roman" w:hAnsi="Helvetica Neue" w:cs="Times New Roman"/>
          <w:i/>
          <w:color w:val="3E3F3A"/>
          <w:sz w:val="21"/>
          <w:szCs w:val="21"/>
          <w:shd w:val="clear" w:color="auto" w:fill="FFFFFF"/>
          <w:lang w:val="en-CA"/>
        </w:rPr>
        <w:t xml:space="preserve">Platygyra </w:t>
      </w:r>
      <w:r>
        <w:rPr>
          <w:rFonts w:ascii="Helvetica Neue" w:eastAsia="Times New Roman" w:hAnsi="Helvetica Neue" w:cs="Times New Roman"/>
          <w:color w:val="3E3F3A"/>
          <w:sz w:val="21"/>
          <w:szCs w:val="21"/>
          <w:shd w:val="clear" w:color="auto" w:fill="FFFFFF"/>
          <w:lang w:val="en-CA"/>
        </w:rPr>
        <w:t xml:space="preserve">coral colony (#99), from the six </w:t>
      </w:r>
      <w:r w:rsidRPr="00A1049C">
        <w:rPr>
          <w:rFonts w:ascii="Helvetica Neue" w:eastAsia="Times New Roman" w:hAnsi="Helvetica Neue" w:cs="Times New Roman"/>
          <w:color w:val="3E3F3A"/>
          <w:sz w:val="21"/>
          <w:szCs w:val="21"/>
          <w:shd w:val="clear" w:color="auto" w:fill="FFFFFF"/>
          <w:lang w:val="en-CA"/>
        </w:rPr>
        <w:t>time points</w:t>
      </w:r>
      <w:r>
        <w:rPr>
          <w:rFonts w:ascii="Helvetica Neue" w:eastAsia="Times New Roman" w:hAnsi="Helvetica Neue" w:cs="Times New Roman"/>
          <w:color w:val="3E3F3A"/>
          <w:sz w:val="21"/>
          <w:szCs w:val="21"/>
          <w:shd w:val="clear" w:color="auto" w:fill="FFFFFF"/>
          <w:lang w:val="en-CA"/>
        </w:rPr>
        <w:t xml:space="preserve"> (dashed grey lines)</w:t>
      </w:r>
      <w:r w:rsidRPr="00A1049C">
        <w:rPr>
          <w:rFonts w:ascii="Helvetica Neue" w:eastAsia="Times New Roman" w:hAnsi="Helvetica Neue" w:cs="Times New Roman"/>
          <w:color w:val="3E3F3A"/>
          <w:sz w:val="21"/>
          <w:szCs w:val="21"/>
          <w:shd w:val="clear" w:color="auto" w:fill="FFFFFF"/>
          <w:lang w:val="en-CA"/>
        </w:rPr>
        <w:t>, showing the initially healthy colony</w:t>
      </w:r>
      <w:r>
        <w:rPr>
          <w:rFonts w:ascii="Helvetica Neue" w:eastAsia="Times New Roman" w:hAnsi="Helvetica Neue" w:cs="Times New Roman"/>
          <w:color w:val="3E3F3A"/>
          <w:sz w:val="21"/>
          <w:szCs w:val="21"/>
          <w:shd w:val="clear" w:color="auto" w:fill="FFFFFF"/>
          <w:lang w:val="en-CA"/>
        </w:rPr>
        <w:t xml:space="preserve"> (</w:t>
      </w:r>
      <w:proofErr w:type="spellStart"/>
      <w:r>
        <w:rPr>
          <w:rFonts w:ascii="Helvetica Neue" w:eastAsia="Times New Roman" w:hAnsi="Helvetica Neue" w:cs="Times New Roman"/>
          <w:color w:val="3E3F3A"/>
          <w:sz w:val="21"/>
          <w:szCs w:val="21"/>
          <w:shd w:val="clear" w:color="auto" w:fill="FFFFFF"/>
          <w:lang w:val="en-CA"/>
        </w:rPr>
        <w:t>i</w:t>
      </w:r>
      <w:proofErr w:type="spellEnd"/>
      <w:r>
        <w:rPr>
          <w:rFonts w:ascii="Helvetica Neue" w:eastAsia="Times New Roman" w:hAnsi="Helvetica Neue" w:cs="Times New Roman"/>
          <w:color w:val="3E3F3A"/>
          <w:sz w:val="21"/>
          <w:szCs w:val="21"/>
          <w:shd w:val="clear" w:color="auto" w:fill="FFFFFF"/>
          <w:lang w:val="en-CA"/>
        </w:rPr>
        <w:t>-ii)</w:t>
      </w:r>
      <w:r w:rsidRPr="00A1049C">
        <w:rPr>
          <w:rFonts w:ascii="Helvetica Neue" w:eastAsia="Times New Roman" w:hAnsi="Helvetica Neue" w:cs="Times New Roman"/>
          <w:color w:val="3E3F3A"/>
          <w:sz w:val="21"/>
          <w:szCs w:val="21"/>
          <w:shd w:val="clear" w:color="auto" w:fill="FFFFFF"/>
          <w:lang w:val="en-CA"/>
        </w:rPr>
        <w:t xml:space="preserve"> bleached after two months of heat stress</w:t>
      </w:r>
      <w:r>
        <w:rPr>
          <w:rFonts w:ascii="Helvetica Neue" w:eastAsia="Times New Roman" w:hAnsi="Helvetica Neue" w:cs="Times New Roman"/>
          <w:color w:val="3E3F3A"/>
          <w:sz w:val="21"/>
          <w:szCs w:val="21"/>
          <w:shd w:val="clear" w:color="auto" w:fill="FFFFFF"/>
          <w:lang w:val="en-CA"/>
        </w:rPr>
        <w:t xml:space="preserve"> (iv)</w:t>
      </w:r>
      <w:r w:rsidRPr="00A1049C">
        <w:rPr>
          <w:rFonts w:ascii="Helvetica Neue" w:eastAsia="Times New Roman" w:hAnsi="Helvetica Neue" w:cs="Times New Roman"/>
          <w:color w:val="3E3F3A"/>
          <w:sz w:val="21"/>
          <w:szCs w:val="21"/>
          <w:shd w:val="clear" w:color="auto" w:fill="FFFFFF"/>
          <w:lang w:val="en-CA"/>
        </w:rPr>
        <w:t>, ‘recovered’ to a normal brown colour after ten months of heat stress</w:t>
      </w:r>
      <w:r>
        <w:rPr>
          <w:rFonts w:ascii="Helvetica Neue" w:eastAsia="Times New Roman" w:hAnsi="Helvetica Neue" w:cs="Times New Roman"/>
          <w:color w:val="3E3F3A"/>
          <w:sz w:val="21"/>
          <w:szCs w:val="21"/>
          <w:shd w:val="clear" w:color="auto" w:fill="FFFFFF"/>
          <w:lang w:val="en-CA"/>
        </w:rPr>
        <w:t xml:space="preserve"> (v)</w:t>
      </w:r>
      <w:r w:rsidRPr="00A1049C">
        <w:rPr>
          <w:rFonts w:ascii="Helvetica Neue" w:eastAsia="Times New Roman" w:hAnsi="Helvetica Neue" w:cs="Times New Roman"/>
          <w:color w:val="3E3F3A"/>
          <w:sz w:val="21"/>
          <w:szCs w:val="21"/>
          <w:shd w:val="clear" w:color="auto" w:fill="FFFFFF"/>
          <w:lang w:val="en-CA"/>
        </w:rPr>
        <w:t>, and still alive six months post heat stress</w:t>
      </w:r>
      <w:r>
        <w:rPr>
          <w:rFonts w:ascii="Helvetica Neue" w:eastAsia="Times New Roman" w:hAnsi="Helvetica Neue" w:cs="Times New Roman"/>
          <w:color w:val="3E3F3A"/>
          <w:sz w:val="21"/>
          <w:szCs w:val="21"/>
          <w:shd w:val="clear" w:color="auto" w:fill="FFFFFF"/>
          <w:lang w:val="en-CA"/>
        </w:rPr>
        <w:t xml:space="preserve"> (vi).</w:t>
      </w:r>
    </w:p>
    <w:p w14:paraId="441C9D67" w14:textId="77777777" w:rsidR="009B7A7D" w:rsidRDefault="009B7A7D">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4D374262" w14:textId="3F4FD233" w:rsidR="001D3E37" w:rsidRDefault="001D3E37" w:rsidP="001D3E37">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[input</w:t>
      </w:r>
      <w:r w:rsidR="000B7A24">
        <w:rPr>
          <w:rFonts w:ascii="Helvetica Neue" w:eastAsia="Times New Roman" w:hAnsi="Helvetica Neue" w:cs="Times New Roman"/>
          <w:b/>
          <w:color w:val="3E3F3A"/>
          <w:sz w:val="21"/>
          <w:szCs w:val="21"/>
          <w:shd w:val="clear" w:color="auto" w:fill="FFFFFF"/>
          <w:lang w:val="en-CA"/>
        </w:rPr>
        <w:t xml:space="preserve"> figure 2</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1EE2FB7C" w14:textId="026EE06F" w:rsidR="000B7A24" w:rsidRDefault="001D3E37" w:rsidP="009B7A7D">
      <w:pPr>
        <w:spacing w:line="480" w:lineRule="auto"/>
        <w:rPr>
          <w:rFonts w:ascii="Helvetica Neue" w:hAnsi="Helvetica Neue" w:cs="Times New Roman"/>
          <w:color w:val="3E3F3A"/>
          <w:sz w:val="21"/>
          <w:szCs w:val="21"/>
          <w:lang w:val="en-CA"/>
        </w:rPr>
      </w:pPr>
      <w:commentRangeStart w:id="9"/>
      <w:r w:rsidRPr="000B7A24">
        <w:rPr>
          <w:rFonts w:ascii="Helvetica Neue" w:eastAsia="Times New Roman" w:hAnsi="Helvetica Neue" w:cs="Times New Roman"/>
          <w:b/>
          <w:color w:val="3E3F3A"/>
          <w:sz w:val="21"/>
          <w:szCs w:val="21"/>
          <w:shd w:val="clear" w:color="auto" w:fill="FFFFFF"/>
          <w:lang w:val="en-CA"/>
        </w:rPr>
        <w:t>Figure</w:t>
      </w:r>
      <w:commentRangeEnd w:id="9"/>
      <w:r w:rsidR="000B7A24">
        <w:rPr>
          <w:rStyle w:val="CommentReference"/>
        </w:rPr>
        <w:commentReference w:id="9"/>
      </w:r>
      <w:r w:rsidRPr="000B7A24">
        <w:rPr>
          <w:rFonts w:ascii="Helvetica Neue" w:eastAsia="Times New Roman" w:hAnsi="Helvetica Neue" w:cs="Times New Roman"/>
          <w:b/>
          <w:color w:val="3E3F3A"/>
          <w:sz w:val="21"/>
          <w:szCs w:val="21"/>
          <w:shd w:val="clear" w:color="auto" w:fill="FFFFFF"/>
          <w:lang w:val="en-CA"/>
        </w:rPr>
        <w:t xml:space="preserve"> 2 | </w:t>
      </w:r>
      <w:r w:rsidR="000B7A24">
        <w:rPr>
          <w:rFonts w:ascii="Helvetica Neue" w:eastAsia="Times New Roman" w:hAnsi="Helvetica Neue" w:cs="Times New Roman"/>
          <w:b/>
          <w:color w:val="3E3F3A"/>
          <w:sz w:val="21"/>
          <w:szCs w:val="21"/>
          <w:shd w:val="clear" w:color="auto" w:fill="FFFFFF"/>
          <w:lang w:val="en-CA"/>
        </w:rPr>
        <w:t xml:space="preserve">Shift </w:t>
      </w:r>
      <w:r w:rsidR="000B7A24" w:rsidRPr="000B7A24">
        <w:rPr>
          <w:rFonts w:ascii="Helvetica Neue" w:eastAsia="Times New Roman" w:hAnsi="Helvetica Neue" w:cs="Times New Roman"/>
          <w:b/>
          <w:color w:val="3E3F3A"/>
          <w:sz w:val="21"/>
          <w:szCs w:val="21"/>
          <w:shd w:val="clear" w:color="auto" w:fill="FFFFFF"/>
          <w:lang w:val="en-CA"/>
        </w:rPr>
        <w:t xml:space="preserve">in </w:t>
      </w:r>
      <w:r w:rsidR="000B7A24" w:rsidRPr="000B7A24">
        <w:rPr>
          <w:rFonts w:ascii="Helvetica Neue" w:hAnsi="Helvetica Neue" w:cs="Times New Roman"/>
          <w:b/>
          <w:i/>
          <w:iCs/>
          <w:color w:val="3E3F3A"/>
          <w:sz w:val="21"/>
          <w:szCs w:val="21"/>
          <w:lang w:val="en-CA"/>
        </w:rPr>
        <w:t>Symbiodinium</w:t>
      </w:r>
      <w:r w:rsidR="000B7A24" w:rsidRPr="000B7A24">
        <w:rPr>
          <w:rFonts w:ascii="Helvetica Neue" w:hAnsi="Helvetica Neue" w:cs="Times New Roman"/>
          <w:b/>
          <w:color w:val="3E3F3A"/>
          <w:sz w:val="21"/>
          <w:szCs w:val="21"/>
          <w:lang w:val="en-CA"/>
        </w:rPr>
        <w:t> </w:t>
      </w:r>
      <w:r w:rsidR="000B7A24" w:rsidRPr="00B6105D">
        <w:rPr>
          <w:rFonts w:ascii="Helvetica Neue" w:hAnsi="Helvetica Neue" w:cs="Times New Roman"/>
          <w:b/>
          <w:color w:val="3E3F3A"/>
          <w:sz w:val="21"/>
          <w:szCs w:val="21"/>
          <w:lang w:val="en-CA"/>
        </w:rPr>
        <w:t xml:space="preserve">community composition </w:t>
      </w:r>
      <w:r w:rsidR="000B7A24">
        <w:rPr>
          <w:rFonts w:ascii="Helvetica Neue" w:hAnsi="Helvetica Neue" w:cs="Times New Roman"/>
          <w:b/>
          <w:color w:val="3E3F3A"/>
          <w:sz w:val="21"/>
          <w:szCs w:val="21"/>
          <w:lang w:val="en-CA"/>
        </w:rPr>
        <w:t xml:space="preserve">from clade C to clade D dominance </w:t>
      </w:r>
      <w:r w:rsidR="000B7A24" w:rsidRPr="000B7A24">
        <w:rPr>
          <w:rFonts w:ascii="Helvetica Neue" w:hAnsi="Helvetica Neue" w:cs="Times New Roman"/>
          <w:b/>
          <w:color w:val="3E3F3A"/>
          <w:sz w:val="21"/>
          <w:szCs w:val="21"/>
          <w:lang w:val="en-CA"/>
        </w:rPr>
        <w:t xml:space="preserve">over the course of the 2015-2016 El Niño. </w:t>
      </w:r>
      <w:r w:rsidR="000B7A24" w:rsidRPr="00B6105D">
        <w:rPr>
          <w:rFonts w:ascii="Helvetica Neue" w:hAnsi="Helvetica Neue" w:cs="Times New Roman"/>
          <w:i/>
          <w:iCs/>
          <w:color w:val="3E3F3A"/>
          <w:sz w:val="21"/>
          <w:szCs w:val="21"/>
          <w:lang w:val="en-CA"/>
        </w:rPr>
        <w:t>Symbiodinium</w:t>
      </w:r>
      <w:r w:rsidR="000B7A24" w:rsidRPr="00B6105D">
        <w:rPr>
          <w:rFonts w:ascii="Helvetica Neue" w:hAnsi="Helvetica Neue" w:cs="Times New Roman"/>
          <w:color w:val="3E3F3A"/>
          <w:sz w:val="21"/>
          <w:szCs w:val="21"/>
          <w:lang w:val="en-CA"/>
        </w:rPr>
        <w:t xml:space="preserve"> community composition at each of five </w:t>
      </w:r>
      <w:r w:rsidR="000B7A24">
        <w:rPr>
          <w:rFonts w:ascii="Helvetica Neue" w:hAnsi="Helvetica Neue" w:cs="Times New Roman"/>
          <w:color w:val="3E3F3A"/>
          <w:sz w:val="21"/>
          <w:szCs w:val="21"/>
          <w:lang w:val="en-CA"/>
        </w:rPr>
        <w:t xml:space="preserve">sampled </w:t>
      </w:r>
      <w:r w:rsidR="000B7A24" w:rsidRPr="00B6105D">
        <w:rPr>
          <w:rFonts w:ascii="Helvetica Neue" w:hAnsi="Helvetica Neue" w:cs="Times New Roman"/>
          <w:color w:val="3E3F3A"/>
          <w:sz w:val="21"/>
          <w:szCs w:val="21"/>
          <w:lang w:val="en-CA"/>
        </w:rPr>
        <w:t>time points</w:t>
      </w:r>
      <w:r w:rsidR="000B7A24">
        <w:rPr>
          <w:rFonts w:ascii="Helvetica Neue" w:hAnsi="Helvetica Neue" w:cs="Times New Roman"/>
          <w:color w:val="3E3F3A"/>
          <w:sz w:val="21"/>
          <w:szCs w:val="21"/>
          <w:lang w:val="en-CA"/>
        </w:rPr>
        <w:t xml:space="preserve"> for</w:t>
      </w:r>
      <w:r w:rsidR="000B7A24" w:rsidRPr="00B6105D">
        <w:rPr>
          <w:rFonts w:ascii="Helvetica Neue" w:hAnsi="Helvetica Neue" w:cs="Times New Roman"/>
          <w:color w:val="3E3F3A"/>
          <w:sz w:val="21"/>
          <w:szCs w:val="21"/>
          <w:lang w:val="en-CA"/>
        </w:rPr>
        <w:t xml:space="preserve"> </w:t>
      </w:r>
      <w:proofErr w:type="spellStart"/>
      <w:r w:rsidR="00346317" w:rsidRPr="00346317">
        <w:rPr>
          <w:rFonts w:ascii="Helvetica Neue" w:hAnsi="Helvetica Neue" w:cs="Times New Roman"/>
          <w:b/>
          <w:color w:val="3E3F3A"/>
          <w:sz w:val="21"/>
          <w:szCs w:val="21"/>
          <w:lang w:val="en-CA"/>
        </w:rPr>
        <w:t>i</w:t>
      </w:r>
      <w:proofErr w:type="spellEnd"/>
      <w:r w:rsidR="00346317" w:rsidRPr="00346317">
        <w:rPr>
          <w:rFonts w:ascii="Helvetica Neue" w:hAnsi="Helvetica Neue" w:cs="Times New Roman"/>
          <w:b/>
          <w:color w:val="3E3F3A"/>
          <w:sz w:val="21"/>
          <w:szCs w:val="21"/>
          <w:lang w:val="en-CA"/>
        </w:rPr>
        <w:t>)</w:t>
      </w:r>
      <w:r w:rsidR="00346317">
        <w:rPr>
          <w:rFonts w:ascii="Helvetica Neue" w:hAnsi="Helvetica Neue" w:cs="Times New Roman"/>
          <w:color w:val="3E3F3A"/>
          <w:sz w:val="21"/>
          <w:szCs w:val="21"/>
          <w:lang w:val="en-CA"/>
        </w:rPr>
        <w:t xml:space="preserve"> the entire pool of tagged</w:t>
      </w:r>
      <w:r w:rsidR="00346317" w:rsidRPr="00B6105D">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coral colonies</w:t>
      </w:r>
      <w:r w:rsidR="000B7A24">
        <w:rPr>
          <w:rFonts w:ascii="Helvetica Neue" w:hAnsi="Helvetica Neue" w:cs="Times New Roman"/>
          <w:color w:val="3E3F3A"/>
          <w:sz w:val="21"/>
          <w:szCs w:val="21"/>
          <w:lang w:val="en-CA"/>
        </w:rPr>
        <w:t xml:space="preserve"> </w:t>
      </w:r>
      <w:r w:rsidR="000B7A24" w:rsidRPr="00B6105D">
        <w:rPr>
          <w:rFonts w:ascii="Helvetica Neue" w:hAnsi="Helvetica Neue" w:cs="Times New Roman"/>
          <w:color w:val="3E3F3A"/>
          <w:sz w:val="21"/>
          <w:szCs w:val="21"/>
          <w:lang w:val="en-CA"/>
        </w:rPr>
        <w:t>(</w:t>
      </w:r>
      <w:r w:rsidR="00346317">
        <w:rPr>
          <w:rFonts w:ascii="Helvetica Neue" w:hAnsi="Helvetica Neue" w:cs="Times New Roman"/>
          <w:color w:val="3E3F3A"/>
          <w:sz w:val="21"/>
          <w:szCs w:val="21"/>
          <w:lang w:val="en-CA"/>
        </w:rPr>
        <w:t xml:space="preserve">solid lines, </w:t>
      </w:r>
      <w:r w:rsidR="000B7A24" w:rsidRPr="00B6105D">
        <w:rPr>
          <w:rFonts w:ascii="Helvetica Neue" w:hAnsi="Helvetica Neue" w:cs="Times New Roman"/>
          <w:color w:val="3E3F3A"/>
          <w:sz w:val="21"/>
          <w:szCs w:val="21"/>
          <w:lang w:val="en-CA"/>
        </w:rPr>
        <w:t>n=</w:t>
      </w:r>
      <w:r w:rsidR="00A9548D">
        <w:rPr>
          <w:rFonts w:ascii="Helvetica Neue" w:hAnsi="Helvetica Neue" w:cs="Times New Roman"/>
          <w:color w:val="3E3F3A"/>
          <w:sz w:val="21"/>
          <w:szCs w:val="21"/>
          <w:lang w:val="en-CA"/>
        </w:rPr>
        <w:t>21-</w:t>
      </w:r>
      <w:r w:rsidR="00901C1B">
        <w:rPr>
          <w:rFonts w:ascii="Helvetica Neue" w:hAnsi="Helvetica Neue" w:cs="Times New Roman"/>
          <w:color w:val="3E3F3A"/>
          <w:sz w:val="21"/>
          <w:szCs w:val="21"/>
          <w:lang w:val="en-CA"/>
        </w:rPr>
        <w:t>67</w:t>
      </w:r>
      <w:r w:rsidR="000B7A24" w:rsidRPr="00B6105D">
        <w:rPr>
          <w:rFonts w:ascii="Helvetica Neue" w:hAnsi="Helvetica Neue" w:cs="Times New Roman"/>
          <w:color w:val="3E3F3A"/>
          <w:sz w:val="21"/>
          <w:szCs w:val="21"/>
          <w:lang w:val="en-CA"/>
        </w:rPr>
        <w:t xml:space="preserve"> colonies per time point)</w:t>
      </w:r>
      <w:r w:rsidR="00346317">
        <w:rPr>
          <w:rFonts w:ascii="Helvetica Neue" w:hAnsi="Helvetica Neue" w:cs="Times New Roman"/>
          <w:color w:val="3E3F3A"/>
          <w:sz w:val="21"/>
          <w:szCs w:val="21"/>
          <w:lang w:val="en-CA"/>
        </w:rPr>
        <w:t>, and</w:t>
      </w:r>
      <w:r w:rsidR="000B7A24">
        <w:rPr>
          <w:rFonts w:ascii="Helvetica Neue" w:hAnsi="Helvetica Neue" w:cs="Times New Roman"/>
          <w:color w:val="3E3F3A"/>
          <w:sz w:val="21"/>
          <w:szCs w:val="21"/>
          <w:lang w:val="en-CA"/>
        </w:rPr>
        <w:t xml:space="preserve"> </w:t>
      </w:r>
      <w:r w:rsidR="00346317" w:rsidRPr="00346317">
        <w:rPr>
          <w:rFonts w:ascii="Helvetica Neue" w:hAnsi="Helvetica Neue" w:cs="Times New Roman"/>
          <w:b/>
          <w:color w:val="3E3F3A"/>
          <w:sz w:val="21"/>
          <w:szCs w:val="21"/>
          <w:lang w:val="en-CA"/>
        </w:rPr>
        <w:t>i</w:t>
      </w:r>
      <w:r w:rsidR="00346317">
        <w:rPr>
          <w:rFonts w:ascii="Helvetica Neue" w:hAnsi="Helvetica Neue" w:cs="Times New Roman"/>
          <w:b/>
          <w:color w:val="3E3F3A"/>
          <w:sz w:val="21"/>
          <w:szCs w:val="21"/>
          <w:lang w:val="en-CA"/>
        </w:rPr>
        <w:t>i</w:t>
      </w:r>
      <w:r w:rsidR="00346317" w:rsidRPr="00346317">
        <w:rPr>
          <w:rFonts w:ascii="Helvetica Neue" w:hAnsi="Helvetica Neue" w:cs="Times New Roman"/>
          <w:b/>
          <w:color w:val="3E3F3A"/>
          <w:sz w:val="21"/>
          <w:szCs w:val="21"/>
          <w:lang w:val="en-CA"/>
        </w:rPr>
        <w:t>)</w:t>
      </w:r>
      <w:r w:rsidR="000B7A24">
        <w:rPr>
          <w:rFonts w:ascii="Helvetica Neue" w:hAnsi="Helvetica Neue" w:cs="Times New Roman"/>
          <w:color w:val="3E3F3A"/>
          <w:sz w:val="21"/>
          <w:szCs w:val="21"/>
          <w:lang w:val="en-CA"/>
        </w:rPr>
        <w:t xml:space="preserve"> a single representative </w:t>
      </w:r>
      <w:r w:rsidR="000B7A24" w:rsidRPr="00B6105D">
        <w:rPr>
          <w:rFonts w:ascii="Helvetica Neue" w:hAnsi="Helvetica Neue" w:cs="Times New Roman"/>
          <w:color w:val="3E3F3A"/>
          <w:sz w:val="21"/>
          <w:szCs w:val="21"/>
          <w:lang w:val="en-CA"/>
        </w:rPr>
        <w:t>tagged </w:t>
      </w:r>
      <w:r w:rsidR="000B7A24" w:rsidRPr="00B6105D">
        <w:rPr>
          <w:rFonts w:ascii="Helvetica Neue" w:hAnsi="Helvetica Neue" w:cs="Times New Roman"/>
          <w:i/>
          <w:iCs/>
          <w:color w:val="3E3F3A"/>
          <w:sz w:val="21"/>
          <w:szCs w:val="21"/>
          <w:lang w:val="en-CA"/>
        </w:rPr>
        <w:t>Platygyra</w:t>
      </w:r>
      <w:r w:rsidR="000B7A24" w:rsidRPr="00B6105D">
        <w:rPr>
          <w:rFonts w:ascii="Helvetica Neue" w:hAnsi="Helvetica Neue" w:cs="Times New Roman"/>
          <w:color w:val="3E3F3A"/>
          <w:sz w:val="21"/>
          <w:szCs w:val="21"/>
          <w:lang w:val="en-CA"/>
        </w:rPr>
        <w:t> </w:t>
      </w:r>
      <w:r w:rsidR="000B7A24">
        <w:rPr>
          <w:rFonts w:ascii="Helvetica Neue" w:hAnsi="Helvetica Neue" w:cs="Times New Roman"/>
          <w:color w:val="3E3F3A"/>
          <w:sz w:val="21"/>
          <w:szCs w:val="21"/>
          <w:lang w:val="en-CA"/>
        </w:rPr>
        <w:t>colony</w:t>
      </w:r>
      <w:r w:rsidR="00346317">
        <w:rPr>
          <w:rFonts w:ascii="Helvetica Neue" w:hAnsi="Helvetica Neue" w:cs="Times New Roman"/>
          <w:color w:val="3E3F3A"/>
          <w:sz w:val="21"/>
          <w:szCs w:val="21"/>
          <w:lang w:val="en-CA"/>
        </w:rPr>
        <w:t xml:space="preserve"> (dashed lines)</w:t>
      </w:r>
      <w:r w:rsidR="000B7A24">
        <w:rPr>
          <w:rFonts w:ascii="Helvetica Neue" w:hAnsi="Helvetica Neue" w:cs="Times New Roman"/>
          <w:color w:val="3E3F3A"/>
          <w:sz w:val="21"/>
          <w:szCs w:val="21"/>
          <w:lang w:val="en-CA"/>
        </w:rPr>
        <w:t xml:space="preserve">. </w:t>
      </w:r>
    </w:p>
    <w:p w14:paraId="34EA67E0" w14:textId="77777777" w:rsidR="000B7A24" w:rsidRDefault="000B7A24" w:rsidP="009B7A7D">
      <w:pPr>
        <w:spacing w:line="480" w:lineRule="auto"/>
        <w:rPr>
          <w:rFonts w:ascii="Helvetica Neue" w:hAnsi="Helvetica Neue" w:cs="Times New Roman"/>
          <w:color w:val="3E3F3A"/>
          <w:sz w:val="21"/>
          <w:szCs w:val="21"/>
          <w:lang w:val="en-CA"/>
        </w:rPr>
      </w:pPr>
    </w:p>
    <w:p w14:paraId="3BFAA39E"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3A16DBA3" w14:textId="4A89A7E2" w:rsidR="000B7A24" w:rsidRDefault="000B7A24">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489B5480" w14:textId="4BE2DC45" w:rsidR="00B6105D" w:rsidRPr="000B7A24" w:rsidRDefault="000B7A24" w:rsidP="000B7A24">
      <w:pPr>
        <w:spacing w:line="480" w:lineRule="auto"/>
        <w:rPr>
          <w:rFonts w:ascii="Helvetica Neue" w:eastAsia="Times New Roman" w:hAnsi="Helvetica Neue" w:cs="Times New Roman"/>
          <w:b/>
          <w:color w:val="3E3F3A"/>
          <w:sz w:val="21"/>
          <w:szCs w:val="21"/>
          <w:shd w:val="clear" w:color="auto" w:fill="FFFFFF"/>
          <w:lang w:val="en-CA"/>
        </w:rPr>
      </w:pPr>
      <w:r>
        <w:rPr>
          <w:rFonts w:ascii="Helvetica Neue" w:eastAsia="Times New Roman" w:hAnsi="Helvetica Neue" w:cs="Times New Roman"/>
          <w:b/>
          <w:color w:val="3E3F3A"/>
          <w:sz w:val="21"/>
          <w:szCs w:val="21"/>
          <w:shd w:val="clear" w:color="auto" w:fill="FFFFFF"/>
          <w:lang w:val="en-CA"/>
        </w:rPr>
        <w:lastRenderedPageBreak/>
        <w:t xml:space="preserve">[input figure </w:t>
      </w:r>
      <w:r w:rsidR="001109A4">
        <w:rPr>
          <w:rFonts w:ascii="Helvetica Neue" w:eastAsia="Times New Roman" w:hAnsi="Helvetica Neue" w:cs="Times New Roman"/>
          <w:b/>
          <w:color w:val="3E3F3A"/>
          <w:sz w:val="21"/>
          <w:szCs w:val="21"/>
          <w:shd w:val="clear" w:color="auto" w:fill="FFFFFF"/>
          <w:lang w:val="en-CA"/>
        </w:rPr>
        <w:t>3</w:t>
      </w:r>
      <w:r>
        <w:rPr>
          <w:rFonts w:ascii="Helvetica Neue" w:eastAsia="Times New Roman" w:hAnsi="Helvetica Neue" w:cs="Times New Roman"/>
          <w:b/>
          <w:color w:val="3E3F3A"/>
          <w:sz w:val="21"/>
          <w:szCs w:val="21"/>
          <w:shd w:val="clear" w:color="auto" w:fill="FFFFFF"/>
          <w:lang w:val="en-CA"/>
        </w:rPr>
        <w:t xml:space="preserve"> file here when we are ready to submit]</w:t>
      </w:r>
    </w:p>
    <w:p w14:paraId="3C9B9150" w14:textId="42C9C891" w:rsidR="001109A4" w:rsidRDefault="00B6105D" w:rsidP="00B6105D">
      <w:pPr>
        <w:spacing w:after="150"/>
        <w:rPr>
          <w:rFonts w:ascii="Helvetica Neue" w:hAnsi="Helvetica Neue" w:cs="Times New Roman"/>
          <w:color w:val="3E3F3A"/>
          <w:sz w:val="21"/>
          <w:szCs w:val="21"/>
          <w:lang w:val="en-CA"/>
        </w:rPr>
      </w:pPr>
      <w:commentRangeStart w:id="10"/>
      <w:r w:rsidRPr="000D0A9A">
        <w:rPr>
          <w:rFonts w:ascii="Helvetica Neue" w:hAnsi="Helvetica Neue" w:cs="Times New Roman"/>
          <w:b/>
          <w:color w:val="3E3F3A"/>
          <w:sz w:val="21"/>
          <w:szCs w:val="21"/>
          <w:lang w:val="en-CA"/>
        </w:rPr>
        <w:t>Figure 3</w:t>
      </w:r>
      <w:r w:rsidR="00387A12">
        <w:rPr>
          <w:rFonts w:ascii="Helvetica Neue" w:hAnsi="Helvetica Neue" w:cs="Times New Roman"/>
          <w:color w:val="3E3F3A"/>
          <w:sz w:val="21"/>
          <w:szCs w:val="21"/>
          <w:lang w:val="en-CA"/>
        </w:rPr>
        <w:t xml:space="preserve"> </w:t>
      </w:r>
      <w:r w:rsidR="000D0A9A" w:rsidRPr="00A1049C">
        <w:rPr>
          <w:rFonts w:ascii="Helvetica Neue" w:eastAsia="Times New Roman" w:hAnsi="Helvetica Neue" w:cs="Times New Roman"/>
          <w:b/>
          <w:color w:val="3E3F3A"/>
          <w:sz w:val="21"/>
          <w:szCs w:val="21"/>
          <w:shd w:val="clear" w:color="auto" w:fill="FFFFFF"/>
          <w:lang w:val="en-CA"/>
        </w:rPr>
        <w:t xml:space="preserve">| </w:t>
      </w:r>
      <w:r w:rsidRPr="000D0A9A">
        <w:rPr>
          <w:rFonts w:ascii="Helvetica Neue" w:hAnsi="Helvetica Neue" w:cs="Times New Roman"/>
          <w:b/>
          <w:color w:val="3E3F3A"/>
          <w:sz w:val="21"/>
          <w:szCs w:val="21"/>
          <w:lang w:val="en-CA"/>
        </w:rPr>
        <w:t>Constrained ordination plot showing groupings of </w:t>
      </w:r>
      <w:r w:rsidRPr="000D0A9A">
        <w:rPr>
          <w:rFonts w:ascii="Helvetica Neue" w:hAnsi="Helvetica Neue" w:cs="Times New Roman"/>
          <w:b/>
          <w:i/>
          <w:iCs/>
          <w:color w:val="3E3F3A"/>
          <w:sz w:val="21"/>
          <w:szCs w:val="21"/>
          <w:lang w:val="en-CA"/>
        </w:rPr>
        <w:t>Symbiodinium</w:t>
      </w:r>
      <w:r w:rsidRPr="000D0A9A">
        <w:rPr>
          <w:rFonts w:ascii="Helvetica Neue" w:hAnsi="Helvetica Neue" w:cs="Times New Roman"/>
          <w:b/>
          <w:color w:val="3E3F3A"/>
          <w:sz w:val="21"/>
          <w:szCs w:val="21"/>
          <w:lang w:val="en-CA"/>
        </w:rPr>
        <w:t> communities from individual </w:t>
      </w:r>
      <w:r w:rsidRPr="000D0A9A">
        <w:rPr>
          <w:rFonts w:ascii="Helvetica Neue" w:hAnsi="Helvetica Neue" w:cs="Times New Roman"/>
          <w:b/>
          <w:i/>
          <w:iCs/>
          <w:color w:val="3E3F3A"/>
          <w:sz w:val="21"/>
          <w:szCs w:val="21"/>
          <w:lang w:val="en-CA"/>
        </w:rPr>
        <w:t>Platygyra</w:t>
      </w:r>
      <w:r w:rsidRPr="000D0A9A">
        <w:rPr>
          <w:rFonts w:ascii="Helvetica Neue" w:hAnsi="Helvetica Neue" w:cs="Times New Roman"/>
          <w:b/>
          <w:color w:val="3E3F3A"/>
          <w:sz w:val="21"/>
          <w:szCs w:val="21"/>
          <w:lang w:val="en-CA"/>
        </w:rPr>
        <w:t xml:space="preserve"> colonies, grouping into two distinct areas according to </w:t>
      </w:r>
      <w:r w:rsidR="001109A4" w:rsidRPr="000D0A9A">
        <w:rPr>
          <w:rFonts w:ascii="Helvetica Neue" w:hAnsi="Helvetica Neue" w:cs="Times New Roman"/>
          <w:b/>
          <w:color w:val="3E3F3A"/>
          <w:sz w:val="21"/>
          <w:szCs w:val="21"/>
          <w:lang w:val="en-CA"/>
        </w:rPr>
        <w:t xml:space="preserve">level of local disturbance. </w:t>
      </w:r>
      <w:r w:rsidR="001109A4">
        <w:rPr>
          <w:rFonts w:ascii="Helvetica Neue" w:hAnsi="Helvetica Neue" w:cs="Times New Roman"/>
          <w:color w:val="3E3F3A"/>
          <w:sz w:val="21"/>
          <w:szCs w:val="21"/>
          <w:lang w:val="en-CA"/>
        </w:rPr>
        <w:t>Ellipses show separation of the corals which survived the bleaching event (“Alive”, left side of plot) and those that did not (“Dead”, right side of plot).</w:t>
      </w:r>
      <w:commentRangeEnd w:id="10"/>
      <w:r w:rsidR="001109A4">
        <w:rPr>
          <w:rStyle w:val="CommentReference"/>
        </w:rPr>
        <w:commentReference w:id="10"/>
      </w:r>
      <w:r w:rsidR="001109A4">
        <w:rPr>
          <w:rFonts w:ascii="Helvetica Neue" w:hAnsi="Helvetica Neue" w:cs="Times New Roman"/>
          <w:color w:val="3E3F3A"/>
          <w:sz w:val="21"/>
          <w:szCs w:val="21"/>
          <w:lang w:val="en-CA"/>
        </w:rPr>
        <w:t xml:space="preserve"> Values on x- and y- axes show per cent variation explained by each constrained axis.</w:t>
      </w:r>
    </w:p>
    <w:p w14:paraId="295F757B" w14:textId="77777777" w:rsidR="001109A4" w:rsidRDefault="001109A4" w:rsidP="00B6105D">
      <w:pPr>
        <w:spacing w:after="150"/>
        <w:rPr>
          <w:rFonts w:ascii="Helvetica Neue" w:hAnsi="Helvetica Neue" w:cs="Times New Roman"/>
          <w:color w:val="3E3F3A"/>
          <w:sz w:val="21"/>
          <w:szCs w:val="21"/>
          <w:lang w:val="en-CA"/>
        </w:rPr>
      </w:pPr>
    </w:p>
    <w:p w14:paraId="35452A01" w14:textId="77777777" w:rsidR="003F6C43" w:rsidRDefault="003F6C43" w:rsidP="00B6105D">
      <w:pPr>
        <w:spacing w:after="150"/>
        <w:rPr>
          <w:rFonts w:ascii="Helvetica Neue" w:hAnsi="Helvetica Neue" w:cs="Times New Roman"/>
          <w:color w:val="3E3F3A"/>
          <w:sz w:val="21"/>
          <w:szCs w:val="21"/>
          <w:lang w:val="en-CA"/>
        </w:rPr>
      </w:pPr>
    </w:p>
    <w:p w14:paraId="280AC64A" w14:textId="77777777" w:rsidR="000B7A24" w:rsidRDefault="000B7A24" w:rsidP="00B6105D">
      <w:pPr>
        <w:spacing w:after="150"/>
        <w:rPr>
          <w:rFonts w:ascii="Helvetica Neue" w:hAnsi="Helvetica Neue" w:cs="Times New Roman"/>
          <w:color w:val="3E3F3A"/>
          <w:sz w:val="21"/>
          <w:szCs w:val="21"/>
          <w:lang w:val="en-CA"/>
        </w:rPr>
      </w:pPr>
    </w:p>
    <w:p w14:paraId="23890E02" w14:textId="77777777" w:rsidR="00820EB3" w:rsidRDefault="00820EB3">
      <w:pPr>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br w:type="page"/>
      </w:r>
    </w:p>
    <w:p w14:paraId="159CB71F" w14:textId="77777777" w:rsidR="009D56CD" w:rsidRDefault="009D56CD" w:rsidP="006414F5">
      <w:pPr>
        <w:spacing w:after="150" w:line="480" w:lineRule="auto"/>
        <w:rPr>
          <w:rFonts w:ascii="Helvetica Neue" w:hAnsi="Helvetica Neue" w:cs="Times New Roman"/>
          <w:b/>
          <w:color w:val="3E3F3A"/>
          <w:sz w:val="21"/>
          <w:szCs w:val="21"/>
          <w:lang w:val="en-CA"/>
        </w:rPr>
      </w:pPr>
      <w:r>
        <w:rPr>
          <w:rFonts w:ascii="Helvetica Neue" w:hAnsi="Helvetica Neue" w:cs="Times New Roman"/>
          <w:b/>
          <w:color w:val="3E3F3A"/>
          <w:sz w:val="21"/>
          <w:szCs w:val="21"/>
          <w:lang w:val="en-CA"/>
        </w:rPr>
        <w:lastRenderedPageBreak/>
        <w:t>[insert extended data figure 1 here]</w:t>
      </w:r>
    </w:p>
    <w:p w14:paraId="11471BA8" w14:textId="7F5BE323" w:rsidR="006414F5" w:rsidRPr="006414F5" w:rsidRDefault="003F6C43" w:rsidP="006414F5">
      <w:pPr>
        <w:spacing w:after="150" w:line="480" w:lineRule="auto"/>
        <w:rPr>
          <w:rFonts w:ascii="Helvetica Neue" w:hAnsi="Helvetica Neue" w:cs="Times New Roman"/>
          <w:color w:val="3E3F3A"/>
          <w:sz w:val="21"/>
          <w:szCs w:val="21"/>
          <w:lang w:val="en-CA"/>
        </w:rPr>
      </w:pPr>
      <w:r w:rsidRPr="006414F5">
        <w:rPr>
          <w:rFonts w:ascii="Helvetica Neue" w:hAnsi="Helvetica Neue" w:cs="Times New Roman"/>
          <w:b/>
          <w:color w:val="3E3F3A"/>
          <w:sz w:val="21"/>
          <w:szCs w:val="21"/>
          <w:lang w:val="en-CA"/>
        </w:rPr>
        <w:t xml:space="preserve">Extended Data Figure 1 | </w:t>
      </w:r>
      <w:r w:rsidR="006414F5" w:rsidRPr="006414F5">
        <w:rPr>
          <w:rFonts w:ascii="Helvetica Neue" w:hAnsi="Helvetica Neue" w:cs="Times New Roman"/>
          <w:b/>
          <w:color w:val="3E3F3A"/>
          <w:sz w:val="21"/>
          <w:szCs w:val="21"/>
          <w:lang w:val="en-CA"/>
        </w:rPr>
        <w:t>Transition of individual tagged coral col</w:t>
      </w:r>
      <w:r w:rsidR="007F4155">
        <w:rPr>
          <w:rFonts w:ascii="Helvetica Neue" w:hAnsi="Helvetica Neue" w:cs="Times New Roman"/>
          <w:b/>
          <w:color w:val="3E3F3A"/>
          <w:sz w:val="21"/>
          <w:szCs w:val="21"/>
          <w:lang w:val="en-CA"/>
        </w:rPr>
        <w:t xml:space="preserve">onies on Kiritimati Island from </w:t>
      </w:r>
      <w:r w:rsidR="006414F5" w:rsidRPr="006414F5">
        <w:rPr>
          <w:rFonts w:ascii="Helvetica Neue" w:eastAsia="Times New Roman" w:hAnsi="Helvetica Neue" w:cs="Times New Roman"/>
          <w:b/>
          <w:color w:val="3E3F3A"/>
          <w:sz w:val="21"/>
          <w:szCs w:val="21"/>
          <w:shd w:val="clear" w:color="auto" w:fill="FFFFFF"/>
          <w:lang w:val="en-CA"/>
        </w:rPr>
        <w:t>bleached – recovered</w:t>
      </w:r>
      <w:r w:rsidR="006414F5" w:rsidRPr="006414F5">
        <w:rPr>
          <w:rFonts w:ascii="Helvetica Neue" w:hAnsi="Helvetica Neue" w:cs="Times New Roman"/>
          <w:b/>
          <w:color w:val="3E3F3A"/>
          <w:sz w:val="21"/>
          <w:szCs w:val="21"/>
          <w:lang w:val="en-CA"/>
        </w:rPr>
        <w:t xml:space="preserve"> over the course </w:t>
      </w:r>
      <w:r w:rsidRPr="006414F5">
        <w:rPr>
          <w:rFonts w:ascii="Helvetica Neue" w:eastAsia="Times New Roman" w:hAnsi="Helvetica Neue" w:cs="Times New Roman"/>
          <w:b/>
          <w:color w:val="3E3F3A"/>
          <w:sz w:val="21"/>
          <w:szCs w:val="21"/>
          <w:shd w:val="clear" w:color="auto" w:fill="FFFFFF"/>
          <w:lang w:val="en-CA"/>
        </w:rPr>
        <w:t>2015-2016 El Niño</w:t>
      </w:r>
      <w:r w:rsidRPr="00A1049C">
        <w:rPr>
          <w:rFonts w:ascii="Helvetica Neue" w:eastAsia="Times New Roman" w:hAnsi="Helvetica Neue" w:cs="Times New Roman"/>
          <w:b/>
          <w:color w:val="3E3F3A"/>
          <w:sz w:val="21"/>
          <w:szCs w:val="21"/>
          <w:shd w:val="clear" w:color="auto" w:fill="FFFFFF"/>
          <w:lang w:val="en-CA"/>
        </w:rPr>
        <w:t xml:space="preserve"> event. </w:t>
      </w:r>
      <w:r w:rsidR="006414F5" w:rsidRPr="006414F5">
        <w:rPr>
          <w:rFonts w:ascii="Helvetica Neue" w:eastAsia="Times New Roman" w:hAnsi="Helvetica Neue" w:cs="Times New Roman"/>
          <w:color w:val="3E3F3A"/>
          <w:sz w:val="21"/>
          <w:szCs w:val="21"/>
          <w:shd w:val="clear" w:color="auto" w:fill="FFFFFF"/>
          <w:lang w:val="en-CA"/>
        </w:rPr>
        <w:t xml:space="preserve">Photographs of </w:t>
      </w:r>
      <w:proofErr w:type="spellStart"/>
      <w:r w:rsidR="00D02433">
        <w:rPr>
          <w:rFonts w:ascii="Helvetica Neue" w:eastAsia="Times New Roman" w:hAnsi="Helvetica Neue" w:cs="Times New Roman"/>
          <w:b/>
          <w:color w:val="3E3F3A"/>
          <w:sz w:val="21"/>
          <w:szCs w:val="21"/>
          <w:shd w:val="clear" w:color="auto" w:fill="FFFFFF"/>
          <w:lang w:val="en-CA"/>
        </w:rPr>
        <w:t>i</w:t>
      </w:r>
      <w:proofErr w:type="spellEnd"/>
      <w:r w:rsidR="00D02433">
        <w:rPr>
          <w:rFonts w:ascii="Helvetica Neue" w:eastAsia="Times New Roman" w:hAnsi="Helvetica Neue" w:cs="Times New Roman"/>
          <w:b/>
          <w:color w:val="3E3F3A"/>
          <w:sz w:val="21"/>
          <w:szCs w:val="21"/>
          <w:shd w:val="clear" w:color="auto" w:fill="FFFFFF"/>
          <w:lang w:val="en-CA"/>
        </w:rPr>
        <w:t>-ii</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sidRPr="006414F5">
        <w:rPr>
          <w:rFonts w:ascii="Helvetica Neue" w:eastAsia="Times New Roman" w:hAnsi="Helvetica Neue" w:cs="Times New Roman"/>
          <w:i/>
          <w:color w:val="3E3F3A"/>
          <w:sz w:val="21"/>
          <w:szCs w:val="21"/>
          <w:shd w:val="clear" w:color="auto" w:fill="FFFFFF"/>
          <w:lang w:val="en-CA"/>
        </w:rPr>
        <w:t xml:space="preserve">Favites </w:t>
      </w:r>
      <w:r w:rsidR="006414F5" w:rsidRPr="00D02433">
        <w:rPr>
          <w:rFonts w:ascii="Helvetica Neue" w:eastAsia="Times New Roman" w:hAnsi="Helvetica Neue" w:cs="Times New Roman"/>
          <w:i/>
          <w:color w:val="3E3F3A"/>
          <w:sz w:val="21"/>
          <w:szCs w:val="21"/>
          <w:shd w:val="clear" w:color="auto" w:fill="FFFFFF"/>
          <w:lang w:val="en-CA"/>
        </w:rPr>
        <w:t>pentagona</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iii-iv</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i/>
          <w:color w:val="3E3F3A"/>
          <w:sz w:val="21"/>
          <w:szCs w:val="21"/>
          <w:shd w:val="clear" w:color="auto" w:fill="FFFFFF"/>
          <w:lang w:val="en-CA"/>
        </w:rPr>
        <w:t>Platygyra</w:t>
      </w:r>
      <w:r w:rsidR="00D02433">
        <w:rPr>
          <w:rFonts w:ascii="Helvetica Neue" w:eastAsia="Times New Roman" w:hAnsi="Helvetica Neue" w:cs="Times New Roman"/>
          <w:color w:val="3E3F3A"/>
          <w:sz w:val="21"/>
          <w:szCs w:val="21"/>
          <w:shd w:val="clear" w:color="auto" w:fill="FFFFFF"/>
          <w:lang w:val="en-CA"/>
        </w:rPr>
        <w:t xml:space="preserve"> sp.</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b/>
          <w:color w:val="3E3F3A"/>
          <w:sz w:val="21"/>
          <w:szCs w:val="21"/>
          <w:shd w:val="clear" w:color="auto" w:fill="FFFFFF"/>
          <w:lang w:val="en-CA"/>
        </w:rPr>
        <w:t>v-vi</w:t>
      </w:r>
      <w:r w:rsidR="006414F5" w:rsidRPr="006414F5">
        <w:rPr>
          <w:rFonts w:ascii="Helvetica Neue" w:eastAsia="Times New Roman" w:hAnsi="Helvetica Neue" w:cs="Times New Roman"/>
          <w:b/>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D02433" w:rsidRPr="00D02433">
        <w:rPr>
          <w:rFonts w:ascii="Helvetica Neue" w:eastAsia="Times New Roman" w:hAnsi="Helvetica Neue" w:cs="Times New Roman"/>
          <w:i/>
          <w:color w:val="3E3F3A"/>
          <w:sz w:val="21"/>
          <w:szCs w:val="21"/>
          <w:shd w:val="clear" w:color="auto" w:fill="FFFFFF"/>
          <w:lang w:val="en-CA"/>
        </w:rPr>
        <w:t>Favia matthaii</w:t>
      </w:r>
      <w:r w:rsidR="00D02433">
        <w:rPr>
          <w:rFonts w:ascii="Helvetica Neue" w:eastAsia="Times New Roman" w:hAnsi="Helvetica Neue" w:cs="Times New Roman"/>
          <w:color w:val="3E3F3A"/>
          <w:sz w:val="21"/>
          <w:szCs w:val="21"/>
          <w:shd w:val="clear" w:color="auto" w:fill="FFFFFF"/>
          <w:lang w:val="en-CA"/>
        </w:rPr>
        <w:t xml:space="preserve"> (</w:t>
      </w:r>
      <w:proofErr w:type="spellStart"/>
      <w:r w:rsidR="00D02433" w:rsidRPr="00D02433">
        <w:rPr>
          <w:rFonts w:ascii="Helvetica Neue" w:eastAsia="Times New Roman" w:hAnsi="Helvetica Neue" w:cs="Times New Roman"/>
          <w:i/>
          <w:color w:val="3E3F3A"/>
          <w:sz w:val="21"/>
          <w:szCs w:val="21"/>
          <w:shd w:val="clear" w:color="auto" w:fill="FFFFFF"/>
          <w:lang w:val="en-CA"/>
        </w:rPr>
        <w:t>Dipsastrea</w:t>
      </w:r>
      <w:proofErr w:type="spellEnd"/>
      <w:r w:rsidR="00D02433" w:rsidRPr="00D02433">
        <w:rPr>
          <w:rFonts w:ascii="Helvetica Neue" w:eastAsia="Times New Roman" w:hAnsi="Helvetica Neue" w:cs="Times New Roman"/>
          <w:i/>
          <w:color w:val="3E3F3A"/>
          <w:sz w:val="21"/>
          <w:szCs w:val="21"/>
          <w:shd w:val="clear" w:color="auto" w:fill="FFFFFF"/>
          <w:lang w:val="en-CA"/>
        </w:rPr>
        <w:t xml:space="preserve"> matthaii</w:t>
      </w:r>
      <w:r w:rsidR="00D02433">
        <w:rPr>
          <w:rFonts w:ascii="Helvetica Neue" w:eastAsia="Times New Roman" w:hAnsi="Helvetica Neue" w:cs="Times New Roman"/>
          <w:color w:val="3E3F3A"/>
          <w:sz w:val="21"/>
          <w:szCs w:val="21"/>
          <w:shd w:val="clear" w:color="auto" w:fill="FFFFFF"/>
          <w:lang w:val="en-CA"/>
        </w:rPr>
        <w:t>)</w:t>
      </w:r>
      <w:r w:rsidR="006414F5" w:rsidRPr="006414F5">
        <w:rPr>
          <w:rFonts w:ascii="Helvetica Neue" w:eastAsia="Times New Roman" w:hAnsi="Helvetica Neue" w:cs="Times New Roman"/>
          <w:color w:val="3E3F3A"/>
          <w:sz w:val="21"/>
          <w:szCs w:val="21"/>
          <w:shd w:val="clear" w:color="auto" w:fill="FFFFFF"/>
          <w:lang w:val="en-CA"/>
        </w:rPr>
        <w:t xml:space="preserve"> </w:t>
      </w:r>
      <w:r w:rsidR="006414F5">
        <w:rPr>
          <w:rFonts w:ascii="Helvetica Neue" w:eastAsia="Times New Roman" w:hAnsi="Helvetica Neue" w:cs="Times New Roman"/>
          <w:color w:val="3E3F3A"/>
          <w:sz w:val="21"/>
          <w:szCs w:val="21"/>
          <w:shd w:val="clear" w:color="auto" w:fill="FFFFFF"/>
          <w:lang w:val="en-CA"/>
        </w:rPr>
        <w:t xml:space="preserve">taken </w:t>
      </w:r>
      <w:r w:rsidR="00D02433">
        <w:rPr>
          <w:rFonts w:ascii="Helvetica Neue" w:eastAsia="Times New Roman" w:hAnsi="Helvetica Neue" w:cs="Times New Roman"/>
          <w:color w:val="3E3F3A"/>
          <w:sz w:val="21"/>
          <w:szCs w:val="21"/>
          <w:shd w:val="clear" w:color="auto" w:fill="FFFFFF"/>
          <w:lang w:val="en-CA"/>
        </w:rPr>
        <w:t>two months into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July 2015, left column</w:t>
      </w:r>
      <w:r w:rsidR="006414F5">
        <w:rPr>
          <w:rFonts w:ascii="Helvetica Neue" w:eastAsia="Times New Roman" w:hAnsi="Helvetica Neue" w:cs="Times New Roman"/>
          <w:color w:val="3E3F3A"/>
          <w:sz w:val="21"/>
          <w:szCs w:val="21"/>
          <w:shd w:val="clear" w:color="auto" w:fill="FFFFFF"/>
          <w:lang w:val="en-CA"/>
        </w:rPr>
        <w:t xml:space="preserve">) and </w:t>
      </w:r>
      <w:r w:rsidR="00D02433">
        <w:rPr>
          <w:rFonts w:ascii="Helvetica Neue" w:eastAsia="Times New Roman" w:hAnsi="Helvetica Neue" w:cs="Times New Roman"/>
          <w:color w:val="3E3F3A"/>
          <w:sz w:val="21"/>
          <w:szCs w:val="21"/>
          <w:shd w:val="clear" w:color="auto" w:fill="FFFFFF"/>
          <w:lang w:val="en-CA"/>
        </w:rPr>
        <w:t>at the conclusion of the heat stress</w:t>
      </w:r>
      <w:r w:rsidR="006414F5">
        <w:rPr>
          <w:rFonts w:ascii="Helvetica Neue" w:eastAsia="Times New Roman" w:hAnsi="Helvetica Neue" w:cs="Times New Roman"/>
          <w:color w:val="3E3F3A"/>
          <w:sz w:val="21"/>
          <w:szCs w:val="21"/>
          <w:shd w:val="clear" w:color="auto" w:fill="FFFFFF"/>
          <w:lang w:val="en-CA"/>
        </w:rPr>
        <w:t xml:space="preserve"> </w:t>
      </w:r>
      <w:r w:rsidR="00D02433">
        <w:rPr>
          <w:rFonts w:ascii="Helvetica Neue" w:eastAsia="Times New Roman" w:hAnsi="Helvetica Neue" w:cs="Times New Roman"/>
          <w:color w:val="3E3F3A"/>
          <w:sz w:val="21"/>
          <w:szCs w:val="21"/>
          <w:shd w:val="clear" w:color="auto" w:fill="FFFFFF"/>
          <w:lang w:val="en-CA"/>
        </w:rPr>
        <w:t>(March 2016, right column</w:t>
      </w:r>
      <w:r w:rsidR="006414F5">
        <w:rPr>
          <w:rFonts w:ascii="Helvetica Neue" w:eastAsia="Times New Roman" w:hAnsi="Helvetica Neue" w:cs="Times New Roman"/>
          <w:color w:val="3E3F3A"/>
          <w:sz w:val="21"/>
          <w:szCs w:val="21"/>
          <w:shd w:val="clear" w:color="auto" w:fill="FFFFFF"/>
          <w:lang w:val="en-CA"/>
        </w:rPr>
        <w:t>)</w:t>
      </w:r>
      <w:r w:rsidR="006F68ED">
        <w:rPr>
          <w:rFonts w:ascii="Helvetica Neue" w:eastAsia="Times New Roman" w:hAnsi="Helvetica Neue" w:cs="Times New Roman"/>
          <w:color w:val="3E3F3A"/>
          <w:sz w:val="21"/>
          <w:szCs w:val="21"/>
          <w:shd w:val="clear" w:color="auto" w:fill="FFFFFF"/>
          <w:lang w:val="en-CA"/>
        </w:rPr>
        <w:t>, demonstrating the visual recovery of several coral species before the conclusion of the heat stress event</w:t>
      </w:r>
      <w:r w:rsidR="00D02433">
        <w:rPr>
          <w:rFonts w:ascii="Helvetica Neue" w:eastAsia="Times New Roman" w:hAnsi="Helvetica Neue" w:cs="Times New Roman"/>
          <w:color w:val="3E3F3A"/>
          <w:sz w:val="21"/>
          <w:szCs w:val="21"/>
          <w:shd w:val="clear" w:color="auto" w:fill="FFFFFF"/>
          <w:lang w:val="en-CA"/>
        </w:rPr>
        <w:t>.</w:t>
      </w:r>
    </w:p>
    <w:p w14:paraId="4F6C774A" w14:textId="77777777" w:rsidR="006414F5" w:rsidRDefault="006414F5" w:rsidP="006414F5">
      <w:pPr>
        <w:spacing w:line="480" w:lineRule="auto"/>
        <w:rPr>
          <w:rFonts w:ascii="Helvetica Neue" w:eastAsia="Times New Roman" w:hAnsi="Helvetica Neue" w:cs="Times New Roman"/>
          <w:b/>
          <w:color w:val="3E3F3A"/>
          <w:sz w:val="21"/>
          <w:szCs w:val="21"/>
          <w:shd w:val="clear" w:color="auto" w:fill="FFFFFF"/>
          <w:lang w:val="en-CA"/>
        </w:rPr>
      </w:pPr>
    </w:p>
    <w:p w14:paraId="39FA3831" w14:textId="77777777" w:rsidR="003F6C43" w:rsidRDefault="003F6C43" w:rsidP="003F6C43">
      <w:pPr>
        <w:rPr>
          <w:rFonts w:ascii="Helvetica Neue" w:eastAsia="Times New Roman" w:hAnsi="Helvetica Neue" w:cs="Times New Roman"/>
          <w:color w:val="3E3F3A"/>
          <w:sz w:val="21"/>
          <w:szCs w:val="21"/>
          <w:shd w:val="clear" w:color="auto" w:fill="FFFFFF"/>
          <w:lang w:val="en-CA"/>
        </w:rPr>
      </w:pPr>
      <w:r>
        <w:rPr>
          <w:rFonts w:ascii="Helvetica Neue" w:eastAsia="Times New Roman" w:hAnsi="Helvetica Neue" w:cs="Times New Roman"/>
          <w:color w:val="3E3F3A"/>
          <w:sz w:val="21"/>
          <w:szCs w:val="21"/>
          <w:shd w:val="clear" w:color="auto" w:fill="FFFFFF"/>
          <w:lang w:val="en-CA"/>
        </w:rPr>
        <w:br w:type="page"/>
      </w:r>
    </w:p>
    <w:p w14:paraId="66389A67" w14:textId="6CDA87DC" w:rsidR="00B6105D" w:rsidRPr="00B6105D" w:rsidRDefault="009D56CD" w:rsidP="00B6105D">
      <w:pPr>
        <w:spacing w:after="150"/>
        <w:rPr>
          <w:rFonts w:ascii="Helvetica Neue" w:hAnsi="Helvetica Neue" w:cs="Times New Roman"/>
          <w:color w:val="3E3F3A"/>
          <w:sz w:val="21"/>
          <w:szCs w:val="21"/>
          <w:lang w:val="en-CA"/>
        </w:rPr>
      </w:pPr>
      <w:r w:rsidRPr="009D56CD">
        <w:rPr>
          <w:rFonts w:ascii="Helvetica Neue" w:hAnsi="Helvetica Neue" w:cs="Times New Roman"/>
          <w:b/>
          <w:color w:val="3E3F3A"/>
          <w:sz w:val="21"/>
          <w:szCs w:val="21"/>
          <w:lang w:val="en-CA"/>
        </w:rPr>
        <w:lastRenderedPageBreak/>
        <w:t>Extended Data Figure 2 |</w:t>
      </w:r>
      <w:r w:rsidR="00B6105D" w:rsidRPr="00B6105D">
        <w:rPr>
          <w:rFonts w:ascii="Helvetica Neue" w:hAnsi="Helvetica Neue" w:cs="Times New Roman"/>
          <w:color w:val="3E3F3A"/>
          <w:sz w:val="21"/>
          <w:szCs w:val="21"/>
          <w:lang w:val="en-CA"/>
        </w:rPr>
        <w:t xml:space="preserve"> </w:t>
      </w:r>
      <w:r w:rsidR="005B7BA5">
        <w:rPr>
          <w:rFonts w:ascii="Helvetica Neue" w:hAnsi="Helvetica Neue" w:cs="Times New Roman"/>
          <w:color w:val="3E3F3A"/>
          <w:sz w:val="21"/>
          <w:szCs w:val="21"/>
          <w:lang w:val="en-CA"/>
        </w:rPr>
        <w:t>Rank abundance plo</w:t>
      </w:r>
      <w:r w:rsidR="001102CF">
        <w:rPr>
          <w:rFonts w:ascii="Helvetica Neue" w:hAnsi="Helvetica Neue" w:cs="Times New Roman"/>
          <w:color w:val="3E3F3A"/>
          <w:sz w:val="21"/>
          <w:szCs w:val="21"/>
          <w:lang w:val="en-CA"/>
        </w:rPr>
        <w:t xml:space="preserve">t for </w:t>
      </w:r>
    </w:p>
    <w:p w14:paraId="24884227" w14:textId="77777777" w:rsidR="00B6105D" w:rsidRPr="00B6105D" w:rsidRDefault="00B6105D" w:rsidP="00B6105D">
      <w:pPr>
        <w:rPr>
          <w:rFonts w:ascii="Helvetica Neue" w:eastAsia="Times New Roman" w:hAnsi="Helvetica Neue" w:cs="Times New Roman"/>
          <w:color w:val="3E3F3A"/>
          <w:sz w:val="21"/>
          <w:szCs w:val="21"/>
          <w:lang w:val="en-CA"/>
        </w:rPr>
      </w:pPr>
    </w:p>
    <w:p w14:paraId="202D36DD" w14:textId="77777777" w:rsidR="00B6105D" w:rsidRDefault="00B6105D" w:rsidP="009B7A7D">
      <w:pPr>
        <w:spacing w:line="480" w:lineRule="auto"/>
        <w:rPr>
          <w:rFonts w:ascii="Helvetica Neue" w:eastAsia="Times New Roman" w:hAnsi="Helvetica Neue" w:cs="Times New Roman"/>
          <w:color w:val="3E3F3A"/>
          <w:sz w:val="21"/>
          <w:szCs w:val="21"/>
          <w:shd w:val="clear" w:color="auto" w:fill="FFFFFF"/>
          <w:lang w:val="en-CA"/>
        </w:rPr>
      </w:pPr>
    </w:p>
    <w:p w14:paraId="120242AB" w14:textId="77777777" w:rsidR="009B7A7D" w:rsidRDefault="009B7A7D" w:rsidP="009B7A7D">
      <w:pPr>
        <w:spacing w:line="480" w:lineRule="auto"/>
        <w:rPr>
          <w:rFonts w:ascii="Helvetica Neue" w:eastAsia="Times New Roman" w:hAnsi="Helvetica Neue" w:cs="Times New Roman"/>
          <w:color w:val="3E3F3A"/>
          <w:sz w:val="21"/>
          <w:szCs w:val="21"/>
          <w:shd w:val="clear" w:color="auto" w:fill="FFFFFF"/>
          <w:lang w:val="en-CA"/>
        </w:rPr>
      </w:pPr>
    </w:p>
    <w:p w14:paraId="0E25F846" w14:textId="77777777" w:rsidR="009B7A7D" w:rsidRPr="009B7A7D" w:rsidRDefault="009B7A7D" w:rsidP="009B7A7D">
      <w:pPr>
        <w:shd w:val="clear" w:color="auto" w:fill="FFFFFF"/>
        <w:spacing w:after="240"/>
        <w:rPr>
          <w:rFonts w:ascii="Arial" w:eastAsia="Times New Roman" w:hAnsi="Arial" w:cs="Arial"/>
          <w:color w:val="222222"/>
          <w:sz w:val="20"/>
          <w:szCs w:val="20"/>
          <w:lang w:val="en-CA"/>
        </w:rPr>
      </w:pPr>
    </w:p>
    <w:p w14:paraId="535C8ABE" w14:textId="77777777" w:rsidR="009B7A7D" w:rsidRDefault="009B7A7D" w:rsidP="00122A09">
      <w:pPr>
        <w:spacing w:line="480" w:lineRule="auto"/>
        <w:rPr>
          <w:rFonts w:ascii="Helvetica Neue" w:eastAsia="Times New Roman" w:hAnsi="Helvetica Neue" w:cs="Times New Roman"/>
          <w:color w:val="3E3F3A"/>
          <w:sz w:val="21"/>
          <w:szCs w:val="21"/>
          <w:shd w:val="clear" w:color="auto" w:fill="FFFFFF"/>
          <w:lang w:val="en-CA"/>
        </w:rPr>
      </w:pPr>
    </w:p>
    <w:p w14:paraId="208E6D45" w14:textId="77777777" w:rsidR="00FB0A97" w:rsidRDefault="00FB0A97"/>
    <w:sectPr w:rsidR="00FB0A97" w:rsidSect="00A01CA3">
      <w:footerReference w:type="default" r:id="rId12"/>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 Baum" w:date="2017-07-11T14:55:00Z" w:initials="JB">
    <w:p w14:paraId="5B7197CC" w14:textId="77777777" w:rsidR="009C5F83" w:rsidRPr="00122A09" w:rsidRDefault="009C5F83" w:rsidP="00122A09">
      <w:pPr>
        <w:pStyle w:val="Heading2"/>
        <w:shd w:val="clear" w:color="auto" w:fill="FFFFFF"/>
        <w:spacing w:before="480" w:beforeAutospacing="0" w:after="60" w:afterAutospacing="0"/>
        <w:rPr>
          <w:rFonts w:ascii="Arial" w:eastAsia="Times New Roman" w:hAnsi="Arial" w:cs="Arial"/>
          <w:color w:val="222222"/>
          <w:sz w:val="20"/>
          <w:szCs w:val="20"/>
        </w:rPr>
      </w:pPr>
      <w:r>
        <w:rPr>
          <w:rStyle w:val="CommentReference"/>
        </w:rPr>
        <w:annotationRef/>
      </w:r>
      <w:r w:rsidRPr="00122A09">
        <w:rPr>
          <w:rFonts w:ascii="Arial" w:eastAsia="Times New Roman" w:hAnsi="Arial" w:cs="Arial"/>
          <w:color w:val="222222"/>
          <w:sz w:val="20"/>
          <w:szCs w:val="20"/>
        </w:rPr>
        <w:t>Format of Articles and Letters.</w:t>
      </w:r>
    </w:p>
    <w:p w14:paraId="2FD956AF" w14:textId="77777777" w:rsidR="009C5F83" w:rsidRPr="00122A09" w:rsidRDefault="009C5F83"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double-spaced and written in English (spellings as in the </w:t>
      </w:r>
      <w:hyperlink r:id="rId1" w:history="1">
        <w:r w:rsidRPr="00122A09">
          <w:rPr>
            <w:rFonts w:ascii="Arial" w:hAnsi="Arial" w:cs="Arial"/>
            <w:color w:val="5C7996"/>
            <w:sz w:val="20"/>
            <w:szCs w:val="20"/>
            <w:u w:val="single"/>
            <w:lang w:val="en-CA"/>
          </w:rPr>
          <w:t>Oxford English Dictionary</w:t>
        </w:r>
      </w:hyperlink>
      <w:r w:rsidRPr="00122A09">
        <w:rPr>
          <w:rFonts w:ascii="Arial" w:hAnsi="Arial" w:cs="Arial"/>
          <w:color w:val="222222"/>
          <w:sz w:val="20"/>
          <w:szCs w:val="20"/>
          <w:lang w:val="en-CA"/>
        </w:rPr>
        <w:t>)</w:t>
      </w:r>
    </w:p>
    <w:p w14:paraId="3FDF4ECB" w14:textId="77777777" w:rsidR="009C5F83" w:rsidRPr="00122A09" w:rsidRDefault="009C5F83"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size). The figures may be inserted within the text at the appropriate positions or grouped at the end, and each figure legend should be presented together with its figure. Also, please include line numbers within the text.</w:t>
      </w:r>
    </w:p>
    <w:p w14:paraId="74DE85B4" w14:textId="77777777" w:rsidR="009C5F83" w:rsidRPr="00122A09" w:rsidRDefault="009C5F83" w:rsidP="00122A09">
      <w:pPr>
        <w:shd w:val="clear" w:color="auto" w:fill="FFFFFF"/>
        <w:spacing w:before="480" w:after="60"/>
        <w:outlineLvl w:val="1"/>
        <w:rPr>
          <w:rFonts w:ascii="Arial" w:eastAsia="Times New Roman" w:hAnsi="Arial" w:cs="Arial"/>
          <w:b/>
          <w:bCs/>
          <w:color w:val="222222"/>
          <w:sz w:val="20"/>
          <w:szCs w:val="20"/>
          <w:lang w:val="en-CA"/>
        </w:rPr>
      </w:pPr>
      <w:r w:rsidRPr="00122A09">
        <w:rPr>
          <w:rFonts w:ascii="Arial" w:eastAsia="Times New Roman" w:hAnsi="Arial" w:cs="Arial"/>
          <w:b/>
          <w:bCs/>
          <w:color w:val="222222"/>
          <w:sz w:val="20"/>
          <w:szCs w:val="20"/>
          <w:lang w:val="en-CA"/>
        </w:rPr>
        <w:t>5.1 Titles</w:t>
      </w:r>
    </w:p>
    <w:p w14:paraId="17BC40EE" w14:textId="77777777" w:rsidR="009C5F83" w:rsidRPr="00122A09" w:rsidRDefault="009C5F83" w:rsidP="00122A09">
      <w:pPr>
        <w:shd w:val="clear" w:color="auto" w:fill="FFFFFF"/>
        <w:spacing w:after="240"/>
        <w:rPr>
          <w:rFonts w:ascii="Arial" w:hAnsi="Arial" w:cs="Arial"/>
          <w:color w:val="222222"/>
          <w:sz w:val="20"/>
          <w:szCs w:val="20"/>
          <w:lang w:val="en-CA"/>
        </w:rPr>
      </w:pPr>
      <w:r w:rsidRPr="00122A09">
        <w:rPr>
          <w:rFonts w:ascii="Arial" w:hAnsi="Arial" w:cs="Arial"/>
          <w:color w:val="222222"/>
          <w:sz w:val="20"/>
          <w:szCs w:val="20"/>
          <w:lang w:val="en-CA"/>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03050521" w14:textId="72A287C5" w:rsidR="009C5F83" w:rsidRDefault="009C5F83">
      <w:pPr>
        <w:pStyle w:val="CommentText"/>
      </w:pPr>
    </w:p>
  </w:comment>
  <w:comment w:id="2" w:author="Julia Baum" w:date="2017-07-12T10:48:00Z" w:initials="JB">
    <w:p w14:paraId="291FAB9F" w14:textId="32FBE441" w:rsidR="009C5F83" w:rsidRDefault="009C5F83">
      <w:pPr>
        <w:pStyle w:val="CommentText"/>
      </w:pPr>
      <w:r>
        <w:rPr>
          <w:rStyle w:val="CommentReference"/>
        </w:rPr>
        <w:annotationRef/>
      </w:r>
      <w:r>
        <w:t xml:space="preserve">FIGURE 3.- This paragraph sets up context for, and describing results of, Figure 3 – importance of local protection. </w:t>
      </w:r>
    </w:p>
  </w:comment>
  <w:comment w:id="3" w:author="Julia Baum" w:date="2017-07-12T10:39:00Z" w:initials="JB">
    <w:p w14:paraId="27BB7768" w14:textId="0E1871C8" w:rsidR="009C5F83" w:rsidRDefault="009C5F83">
      <w:pPr>
        <w:pStyle w:val="CommentText"/>
      </w:pPr>
      <w:r>
        <w:rPr>
          <w:rStyle w:val="CommentReference"/>
        </w:rPr>
        <w:annotationRef/>
      </w:r>
      <w:r>
        <w:t xml:space="preserve">Is C.C. superimposed on local stressors or are local stressors superimposed on C.C.? </w:t>
      </w:r>
    </w:p>
  </w:comment>
  <w:comment w:id="4" w:author="Danielle Claar" w:date="2017-07-30T16:35:00Z" w:initials="DC">
    <w:p w14:paraId="6B62D2D8" w14:textId="13D0DD7D" w:rsidR="009C5F83" w:rsidRDefault="009C5F83">
      <w:pPr>
        <w:pStyle w:val="CommentText"/>
      </w:pPr>
      <w:r>
        <w:rPr>
          <w:rStyle w:val="CommentReference"/>
        </w:rPr>
        <w:annotationRef/>
      </w:r>
      <w:r w:rsidRPr="002F0A80">
        <w:rPr>
          <w:rFonts w:ascii="Helvetica Neue" w:eastAsia="Times New Roman" w:hAnsi="Helvetica Neue" w:cs="Times New Roman"/>
          <w:color w:val="3E3F3A"/>
          <w:sz w:val="21"/>
          <w:szCs w:val="21"/>
          <w:shd w:val="clear" w:color="auto" w:fill="FFFFFF"/>
          <w:lang w:val="en-CA"/>
        </w:rPr>
        <w:t>The Methods section should be written as concisely as possible but should contain all elements necessary to allow interpretation and replication of the results. As a guideline, Methods sections typically do not exceed 3,000 words. Detailed descriptions of methods already published should be avoided; a reference number can be provided to save space, with any new addition or variation stated. The Methods section should be subdivided by short bold headings referring to methods used and we encourage the inclusion of specific subsections for statistics, reagents and animal models. If further references are included in this section, the numbering should continue from the end of the last reference number in the rest of the paper and the list should accompany the additional Methods at the end of the paper. The Methods section cannot contain figures or tables (essential display items should be included in the Extended Data).</w:t>
      </w:r>
    </w:p>
  </w:comment>
  <w:comment w:id="5" w:author="Julia Baum" w:date="2017-07-11T15:05:00Z" w:initials="JB">
    <w:p w14:paraId="08A29F99" w14:textId="2D21954C" w:rsidR="009C5F83" w:rsidRPr="009B7A7D" w:rsidRDefault="009C5F83"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b/>
          <w:bCs/>
          <w:color w:val="222222"/>
          <w:sz w:val="20"/>
          <w:szCs w:val="20"/>
          <w:lang w:val="en-CA"/>
        </w:rPr>
        <w:t>Acknowledgements</w:t>
      </w:r>
      <w:r w:rsidRPr="009B7A7D">
        <w:rPr>
          <w:rFonts w:ascii="Arial" w:hAnsi="Arial" w:cs="Arial"/>
          <w:color w:val="222222"/>
          <w:sz w:val="20"/>
          <w:szCs w:val="20"/>
          <w:lang w:val="en-CA"/>
        </w:rPr>
        <w:t> </w:t>
      </w:r>
      <w:r>
        <w:rPr>
          <w:rFonts w:ascii="Arial" w:hAnsi="Arial" w:cs="Arial"/>
          <w:color w:val="222222"/>
          <w:sz w:val="20"/>
          <w:szCs w:val="20"/>
          <w:lang w:val="en-CA"/>
        </w:rPr>
        <w:t>shoul</w:t>
      </w:r>
      <w:r w:rsidRPr="009B7A7D">
        <w:rPr>
          <w:rFonts w:ascii="Arial" w:hAnsi="Arial" w:cs="Arial"/>
          <w:color w:val="222222"/>
          <w:sz w:val="20"/>
          <w:szCs w:val="20"/>
          <w:lang w:val="en-CA"/>
        </w:rPr>
        <w:t>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1D74697D" w14:textId="15FF9277" w:rsidR="009C5F83" w:rsidRDefault="009C5F83">
      <w:pPr>
        <w:pStyle w:val="CommentText"/>
      </w:pPr>
    </w:p>
  </w:comment>
  <w:comment w:id="6" w:author="Julia Baum" w:date="2017-07-12T09:33:00Z" w:initials="JB">
    <w:p w14:paraId="09F5F3E1" w14:textId="146D619A" w:rsidR="009C5F83" w:rsidRDefault="009C5F83">
      <w:pPr>
        <w:pStyle w:val="CommentText"/>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are required to include a statement to specify the contributions of each co-author. The statement can be up to several sentences long, describing the tasks of individual authors referred to by their initials. See the </w:t>
      </w:r>
      <w:hyperlink r:id="rId2" w:history="1">
        <w:r w:rsidRPr="009B7A7D">
          <w:rPr>
            <w:rFonts w:ascii="Arial" w:hAnsi="Arial" w:cs="Arial"/>
            <w:color w:val="5C7996"/>
            <w:sz w:val="20"/>
            <w:szCs w:val="20"/>
            <w:u w:val="single"/>
            <w:lang w:val="en-CA"/>
          </w:rPr>
          <w:t>authorship policy</w:t>
        </w:r>
      </w:hyperlink>
      <w:r w:rsidRPr="009B7A7D">
        <w:rPr>
          <w:rFonts w:ascii="Arial" w:hAnsi="Arial" w:cs="Arial"/>
          <w:color w:val="222222"/>
          <w:sz w:val="20"/>
          <w:szCs w:val="20"/>
          <w:lang w:val="en-CA"/>
        </w:rPr>
        <w:t> page for further explanation and examples.</w:t>
      </w:r>
    </w:p>
    <w:p w14:paraId="3FEF6761" w14:textId="09973D9B" w:rsidR="009C5F83" w:rsidRDefault="009C5F83">
      <w:pPr>
        <w:pStyle w:val="CommentText"/>
      </w:pPr>
      <w:r>
        <w:rPr>
          <w:rFonts w:ascii="Arial" w:hAnsi="Arial" w:cs="Arial"/>
          <w:color w:val="222222"/>
          <w:sz w:val="20"/>
          <w:szCs w:val="20"/>
          <w:lang w:val="en-CA"/>
        </w:rPr>
        <w:t>Blanket statement: “All authors contributed to interpreting the results, and the writing and editing of the manuscript.”</w:t>
      </w:r>
    </w:p>
  </w:comment>
  <w:comment w:id="7" w:author="Julia Baum" w:date="2017-07-11T15:05:00Z" w:initials="JB">
    <w:p w14:paraId="1ED55DD1" w14:textId="77777777" w:rsidR="009C5F83" w:rsidRPr="009B7A7D" w:rsidRDefault="009C5F83" w:rsidP="001D3E37">
      <w:pPr>
        <w:shd w:val="clear" w:color="auto" w:fill="FFFFFF"/>
        <w:spacing w:after="240"/>
        <w:rPr>
          <w:rFonts w:ascii="Arial" w:hAnsi="Arial" w:cs="Arial"/>
          <w:color w:val="222222"/>
          <w:sz w:val="20"/>
          <w:szCs w:val="20"/>
          <w:lang w:val="en-CA"/>
        </w:rPr>
      </w:pPr>
      <w:r>
        <w:rPr>
          <w:rStyle w:val="CommentReference"/>
        </w:rPr>
        <w:annotationRef/>
      </w:r>
      <w:r w:rsidRPr="009B7A7D">
        <w:rPr>
          <w:rFonts w:ascii="Arial" w:hAnsi="Arial" w:cs="Arial"/>
          <w:color w:val="222222"/>
          <w:sz w:val="20"/>
          <w:szCs w:val="20"/>
          <w:lang w:val="en-CA"/>
        </w:rPr>
        <w:t>Authors should include a set of statements at the end of the paper, in the following order:</w:t>
      </w:r>
    </w:p>
    <w:p w14:paraId="7A7CD25F" w14:textId="77777777" w:rsidR="009C5F83" w:rsidRPr="009B7A7D" w:rsidRDefault="009C5F83"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“Reprints and permissions information is available at www.nature.com/reprints”.</w:t>
      </w:r>
    </w:p>
    <w:p w14:paraId="219F703D" w14:textId="77777777" w:rsidR="009C5F83" w:rsidRPr="009B7A7D" w:rsidRDefault="009C5F83" w:rsidP="001D3E37">
      <w:pPr>
        <w:numPr>
          <w:ilvl w:val="0"/>
          <w:numId w:val="1"/>
        </w:numPr>
        <w:shd w:val="clear" w:color="auto" w:fill="FFFFFF"/>
        <w:spacing w:after="240"/>
        <w:ind w:left="0"/>
        <w:rPr>
          <w:rFonts w:ascii="Arial" w:eastAsia="Times New Roman" w:hAnsi="Arial" w:cs="Arial"/>
          <w:color w:val="222222"/>
          <w:sz w:val="20"/>
          <w:szCs w:val="20"/>
          <w:lang w:val="en-CA"/>
        </w:rPr>
      </w:pPr>
      <w:hyperlink r:id="rId3" w:history="1">
        <w:r w:rsidRPr="009B7A7D">
          <w:rPr>
            <w:rFonts w:ascii="Arial" w:eastAsia="Times New Roman" w:hAnsi="Arial" w:cs="Arial"/>
            <w:i/>
            <w:iCs/>
            <w:color w:val="5C7996"/>
            <w:sz w:val="20"/>
            <w:szCs w:val="20"/>
            <w:u w:val="single"/>
            <w:lang w:val="en-CA"/>
          </w:rPr>
          <w:t>Competing financial interests</w:t>
        </w:r>
      </w:hyperlink>
      <w:r w:rsidRPr="009B7A7D">
        <w:rPr>
          <w:rFonts w:ascii="Arial" w:eastAsia="Times New Roman" w:hAnsi="Arial" w:cs="Arial"/>
          <w:color w:val="222222"/>
          <w:sz w:val="20"/>
          <w:szCs w:val="20"/>
          <w:lang w:val="en-CA"/>
        </w:rPr>
        <w:t> statement.</w:t>
      </w:r>
    </w:p>
    <w:p w14:paraId="7CA19306" w14:textId="77777777" w:rsidR="009C5F83" w:rsidRDefault="009C5F83" w:rsidP="001D3E37">
      <w:pPr>
        <w:numPr>
          <w:ilvl w:val="0"/>
          <w:numId w:val="1"/>
        </w:numPr>
        <w:shd w:val="clear" w:color="auto" w:fill="FFFFFF"/>
        <w:spacing w:after="240"/>
        <w:ind w:left="0"/>
        <w:rPr>
          <w:rFonts w:ascii="Arial" w:eastAsia="Times New Roman" w:hAnsi="Arial" w:cs="Arial"/>
          <w:color w:val="222222"/>
          <w:sz w:val="20"/>
          <w:szCs w:val="20"/>
          <w:lang w:val="en-CA"/>
        </w:rPr>
      </w:pPr>
      <w:r w:rsidRPr="009B7A7D">
        <w:rPr>
          <w:rFonts w:ascii="Arial" w:eastAsia="Times New Roman" w:hAnsi="Arial" w:cs="Arial"/>
          <w:color w:val="222222"/>
          <w:sz w:val="20"/>
          <w:szCs w:val="20"/>
          <w:lang w:val="en-CA"/>
        </w:rPr>
        <w:t>A sentence reading "Correspondence and requests for materials should be addressed to XX”, where XX refers to one e-mail address.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more than one e-mail address if essential, in which event </w:t>
      </w:r>
      <w:r w:rsidRPr="009B7A7D">
        <w:rPr>
          <w:rFonts w:ascii="Arial" w:eastAsia="Times New Roman" w:hAnsi="Arial" w:cs="Arial"/>
          <w:i/>
          <w:iCs/>
          <w:color w:val="222222"/>
          <w:sz w:val="20"/>
          <w:szCs w:val="20"/>
          <w:lang w:val="en-CA"/>
        </w:rPr>
        <w:t>Nature</w:t>
      </w:r>
      <w:r w:rsidRPr="009B7A7D">
        <w:rPr>
          <w:rFonts w:ascii="Arial" w:eastAsia="Times New Roman" w:hAnsi="Arial" w:cs="Arial"/>
          <w:color w:val="222222"/>
          <w:sz w:val="20"/>
          <w:szCs w:val="20"/>
          <w:lang w:val="en-CA"/>
        </w:rPr>
        <w:t> will communicate with the first-listed address for any post-publication matters arising, and expect that author to coordinate with the other co-authors.</w:t>
      </w:r>
    </w:p>
    <w:p w14:paraId="5B42F181" w14:textId="3237B988" w:rsidR="009C5F83" w:rsidRDefault="009C5F83">
      <w:pPr>
        <w:pStyle w:val="CommentText"/>
      </w:pPr>
    </w:p>
  </w:comment>
  <w:comment w:id="8" w:author="Julia Baum" w:date="2017-07-11T14:59:00Z" w:initials="JB">
    <w:p w14:paraId="7BC459F5" w14:textId="77777777" w:rsidR="009C5F83" w:rsidRPr="009B7A7D" w:rsidRDefault="009C5F83" w:rsidP="009B7A7D">
      <w:pPr>
        <w:pStyle w:val="NormalWeb"/>
        <w:shd w:val="clear" w:color="auto" w:fill="FFFFFF"/>
        <w:spacing w:before="0" w:beforeAutospacing="0" w:after="240" w:afterAutospacing="0"/>
        <w:rPr>
          <w:rFonts w:ascii="Arial" w:hAnsi="Arial" w:cs="Arial"/>
          <w:color w:val="222222"/>
        </w:rPr>
      </w:pPr>
      <w:r>
        <w:rPr>
          <w:rStyle w:val="CommentReference"/>
        </w:rPr>
        <w:annotationRef/>
      </w:r>
      <w:r w:rsidRPr="009B7A7D">
        <w:rPr>
          <w:rFonts w:ascii="Arial" w:hAnsi="Arial" w:cs="Arial"/>
          <w:color w:val="222222"/>
        </w:rPr>
        <w:t>For initial submissions, we encourage authors to incorporate the manuscript text and figures together in a single Word doc or PDF file, and for each figure legend to be presented together with its figure. However, if a paper is accepted, we require figure legends to be listed one after the other, as part of the text document, separate from the figure files.</w:t>
      </w:r>
    </w:p>
    <w:p w14:paraId="36BC02EA" w14:textId="77777777" w:rsidR="009C5F83" w:rsidRPr="009B7A7D" w:rsidRDefault="009C5F83" w:rsidP="009B7A7D">
      <w:pPr>
        <w:shd w:val="clear" w:color="auto" w:fill="FFFFFF"/>
        <w:spacing w:after="240"/>
        <w:rPr>
          <w:rFonts w:ascii="Arial" w:hAnsi="Arial" w:cs="Arial"/>
          <w:color w:val="222222"/>
          <w:sz w:val="20"/>
          <w:szCs w:val="20"/>
          <w:lang w:val="en-CA"/>
        </w:rPr>
      </w:pPr>
      <w:r w:rsidRPr="009B7A7D">
        <w:rPr>
          <w:rFonts w:ascii="Arial" w:hAnsi="Arial" w:cs="Arial"/>
          <w:color w:val="222222"/>
          <w:sz w:val="20"/>
          <w:szCs w:val="20"/>
          <w:lang w:val="en-CA"/>
        </w:rPr>
        <w:t>Each figure legend should begin with a brief title for the whole figure and continue with a short description of each panel and the symbols used. For contributions with methods sections, legends should not contain any details of methods, or exceed 100 words (fewer than 500 words in total for the whole paper). In contributions without methods sections, legends should be fewer than 300 words (800 words or fewer in total for the whole paper).</w:t>
      </w:r>
    </w:p>
    <w:p w14:paraId="65C8AF09" w14:textId="77777777" w:rsidR="009C5F83" w:rsidRDefault="009C5F83" w:rsidP="009B7A7D">
      <w:pPr>
        <w:pStyle w:val="CommentText"/>
      </w:pPr>
    </w:p>
  </w:comment>
  <w:comment w:id="9" w:author="Julia Baum" w:date="2017-07-11T15:23:00Z" w:initials="JB">
    <w:p w14:paraId="0AAEE86F" w14:textId="7C1EAA9D" w:rsidR="009C5F83" w:rsidRPr="000B7A24" w:rsidRDefault="009C5F83" w:rsidP="000B7A24">
      <w:pPr>
        <w:spacing w:after="150"/>
        <w:rPr>
          <w:rFonts w:ascii="Helvetica Neue" w:hAnsi="Helvetica Neue" w:cs="Times New Roman"/>
          <w:color w:val="3E3F3A"/>
          <w:sz w:val="21"/>
          <w:szCs w:val="21"/>
          <w:lang w:val="en-CA"/>
        </w:rPr>
      </w:pPr>
      <w:r>
        <w:rPr>
          <w:rStyle w:val="CommentReference"/>
        </w:rPr>
        <w:annotationRef/>
      </w:r>
      <w:r>
        <w:rPr>
          <w:rFonts w:ascii="Helvetica Neue" w:hAnsi="Helvetica Neue" w:cs="Times New Roman"/>
          <w:color w:val="3E3F3A"/>
          <w:sz w:val="21"/>
          <w:szCs w:val="21"/>
          <w:lang w:val="en-CA"/>
        </w:rPr>
        <w:t xml:space="preserve">Purpose; </w:t>
      </w:r>
      <w:r w:rsidRPr="00B6105D">
        <w:rPr>
          <w:rFonts w:ascii="Helvetica Neue" w:hAnsi="Helvetica Neue" w:cs="Times New Roman"/>
          <w:color w:val="3E3F3A"/>
          <w:sz w:val="21"/>
          <w:szCs w:val="21"/>
          <w:lang w:val="en-CA"/>
        </w:rPr>
        <w:t>This figure</w:t>
      </w:r>
      <w:r>
        <w:rPr>
          <w:rFonts w:ascii="Helvetica Neue" w:hAnsi="Helvetica Neue" w:cs="Times New Roman"/>
          <w:color w:val="3E3F3A"/>
          <w:sz w:val="21"/>
          <w:szCs w:val="21"/>
          <w:lang w:val="en-CA"/>
        </w:rPr>
        <w:t xml:space="preserve"> is meant to illustrate </w:t>
      </w:r>
      <w:proofErr w:type="spellStart"/>
      <w:r>
        <w:rPr>
          <w:rFonts w:ascii="Helvetica Neue" w:hAnsi="Helvetica Neue" w:cs="Times New Roman"/>
          <w:color w:val="3E3F3A"/>
          <w:sz w:val="21"/>
          <w:szCs w:val="21"/>
          <w:lang w:val="en-CA"/>
        </w:rPr>
        <w:t>i</w:t>
      </w:r>
      <w:proofErr w:type="spellEnd"/>
      <w:r>
        <w:rPr>
          <w:rFonts w:ascii="Helvetica Neue" w:hAnsi="Helvetica Neue" w:cs="Times New Roman"/>
          <w:color w:val="3E3F3A"/>
          <w:sz w:val="21"/>
          <w:szCs w:val="21"/>
          <w:lang w:val="en-CA"/>
        </w:rPr>
        <w:t>) non-preferential exp</w:t>
      </w:r>
      <w:r w:rsidRPr="00B6105D">
        <w:rPr>
          <w:rFonts w:ascii="Helvetica Neue" w:hAnsi="Helvetica Neue" w:cs="Times New Roman"/>
          <w:color w:val="3E3F3A"/>
          <w:sz w:val="21"/>
          <w:szCs w:val="21"/>
          <w:lang w:val="en-CA"/>
        </w:rPr>
        <w:t>u</w:t>
      </w:r>
      <w:r>
        <w:rPr>
          <w:rFonts w:ascii="Helvetica Neue" w:hAnsi="Helvetica Neue" w:cs="Times New Roman"/>
          <w:color w:val="3E3F3A"/>
          <w:sz w:val="21"/>
          <w:szCs w:val="21"/>
          <w:lang w:val="en-CA"/>
        </w:rPr>
        <w:t>l</w:t>
      </w:r>
      <w:r w:rsidRPr="00B6105D">
        <w:rPr>
          <w:rFonts w:ascii="Helvetica Neue" w:hAnsi="Helvetica Neue" w:cs="Times New Roman"/>
          <w:color w:val="3E3F3A"/>
          <w:sz w:val="21"/>
          <w:szCs w:val="21"/>
          <w:lang w:val="en-CA"/>
        </w:rPr>
        <w:t xml:space="preserve">sion of </w:t>
      </w:r>
      <w:r>
        <w:rPr>
          <w:rFonts w:ascii="Helvetica Neue" w:hAnsi="Helvetica Neue" w:cs="Times New Roman"/>
          <w:color w:val="3E3F3A"/>
          <w:sz w:val="21"/>
          <w:szCs w:val="21"/>
          <w:lang w:val="en-CA"/>
        </w:rPr>
        <w:t>symbionts (i.e. no preference to expel C over D)</w:t>
      </w:r>
      <w:r w:rsidRPr="00B6105D">
        <w:rPr>
          <w:rFonts w:ascii="Helvetica Neue" w:hAnsi="Helvetica Neue" w:cs="Times New Roman"/>
          <w:color w:val="3E3F3A"/>
          <w:sz w:val="21"/>
          <w:szCs w:val="21"/>
          <w:lang w:val="en-CA"/>
        </w:rPr>
        <w:t xml:space="preserve">; and </w:t>
      </w:r>
      <w:r>
        <w:rPr>
          <w:rFonts w:ascii="Helvetica Neue" w:hAnsi="Helvetica Neue" w:cs="Times New Roman"/>
          <w:color w:val="3E3F3A"/>
          <w:sz w:val="21"/>
          <w:szCs w:val="21"/>
          <w:lang w:val="en-CA"/>
        </w:rPr>
        <w:t xml:space="preserve">ii) that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that ar</w:t>
      </w:r>
      <w:r w:rsidRPr="00B6105D">
        <w:rPr>
          <w:rFonts w:ascii="Helvetica Neue" w:hAnsi="Helvetica Neue" w:cs="Times New Roman"/>
          <w:color w:val="3E3F3A"/>
          <w:sz w:val="21"/>
          <w:szCs w:val="21"/>
          <w:lang w:val="en-CA"/>
        </w:rPr>
        <w:t>e</w:t>
      </w:r>
      <w:r>
        <w:rPr>
          <w:rFonts w:ascii="Helvetica Neue" w:hAnsi="Helvetica Neue" w:cs="Times New Roman"/>
          <w:color w:val="3E3F3A"/>
          <w:sz w:val="21"/>
          <w:szCs w:val="21"/>
          <w:lang w:val="en-CA"/>
        </w:rPr>
        <w:t xml:space="preserve"> </w:t>
      </w:r>
      <w:r w:rsidRPr="00B6105D">
        <w:rPr>
          <w:rFonts w:ascii="Helvetica Neue" w:hAnsi="Helvetica Neue" w:cs="Times New Roman"/>
          <w:color w:val="3E3F3A"/>
          <w:sz w:val="21"/>
          <w:szCs w:val="21"/>
          <w:lang w:val="en-CA"/>
        </w:rPr>
        <w:t>initially extremely rare can play a critical role in c</w:t>
      </w:r>
      <w:r>
        <w:rPr>
          <w:rFonts w:ascii="Helvetica Neue" w:hAnsi="Helvetica Neue" w:cs="Times New Roman"/>
          <w:color w:val="3E3F3A"/>
          <w:sz w:val="21"/>
          <w:szCs w:val="21"/>
          <w:lang w:val="en-CA"/>
        </w:rPr>
        <w:t xml:space="preserve">oral resilience to heat stress. We show these two things for a. the overall community, b. for an individual coral. Make the point that when you look at the overall community (as other papers do e.g. with pie charts of overall </w:t>
      </w:r>
      <w:r w:rsidRPr="00046BBA">
        <w:rPr>
          <w:rFonts w:ascii="Helvetica Neue" w:hAnsi="Helvetica Neue" w:cs="Times New Roman"/>
          <w:i/>
          <w:color w:val="3E3F3A"/>
          <w:sz w:val="21"/>
          <w:szCs w:val="21"/>
          <w:lang w:val="en-CA"/>
        </w:rPr>
        <w:t>Symbiodinium</w:t>
      </w:r>
      <w:r>
        <w:rPr>
          <w:rFonts w:ascii="Helvetica Neue" w:hAnsi="Helvetica Neue" w:cs="Times New Roman"/>
          <w:color w:val="3E3F3A"/>
          <w:sz w:val="21"/>
          <w:szCs w:val="21"/>
          <w:lang w:val="en-CA"/>
        </w:rPr>
        <w:t xml:space="preserve"> community structure, you can’t tell if this shift is due to differential mortality (</w:t>
      </w:r>
      <w:proofErr w:type="spellStart"/>
      <w:r>
        <w:rPr>
          <w:rFonts w:ascii="Helvetica Neue" w:hAnsi="Helvetica Neue" w:cs="Times New Roman"/>
          <w:color w:val="3E3F3A"/>
          <w:sz w:val="21"/>
          <w:szCs w:val="21"/>
          <w:lang w:val="en-CA"/>
        </w:rPr>
        <w:t>ie</w:t>
      </w:r>
      <w:proofErr w:type="spellEnd"/>
      <w:r>
        <w:rPr>
          <w:rFonts w:ascii="Helvetica Neue" w:hAnsi="Helvetica Neue" w:cs="Times New Roman"/>
          <w:color w:val="3E3F3A"/>
          <w:sz w:val="21"/>
          <w:szCs w:val="21"/>
          <w:lang w:val="en-CA"/>
        </w:rPr>
        <w:t xml:space="preserve">. all of the colonies with C died) OR due to shifts. Here, we are able to show that it is due to shifts in the community (i.e. C shifted to D; while those with D died!!). </w:t>
      </w:r>
    </w:p>
  </w:comment>
  <w:comment w:id="10" w:author="Danielle Claar" w:date="2017-08-08T10:42:00Z" w:initials="DC">
    <w:p w14:paraId="6EB855B6" w14:textId="77777777" w:rsidR="009C5F83" w:rsidRDefault="009C5F83">
      <w:pPr>
        <w:pStyle w:val="CommentText"/>
      </w:pPr>
      <w:r>
        <w:rPr>
          <w:rStyle w:val="CommentReference"/>
        </w:rPr>
        <w:annotationRef/>
      </w:r>
      <w:r>
        <w:t>Add another panel?</w:t>
      </w:r>
    </w:p>
    <w:p w14:paraId="65E35708" w14:textId="77777777" w:rsidR="009C5F83" w:rsidRDefault="009C5F83">
      <w:pPr>
        <w:pStyle w:val="CommentText"/>
      </w:pPr>
    </w:p>
    <w:p w14:paraId="0BB625B5" w14:textId="77777777" w:rsidR="009C5F83" w:rsidRDefault="009C5F83" w:rsidP="001109A4">
      <w:pPr>
        <w:spacing w:after="150"/>
        <w:rPr>
          <w:rFonts w:ascii="Helvetica Neue" w:hAnsi="Helvetica Neue" w:cs="Times New Roman"/>
          <w:color w:val="3E3F3A"/>
          <w:sz w:val="21"/>
          <w:szCs w:val="21"/>
          <w:lang w:val="en-CA"/>
        </w:rPr>
      </w:pPr>
      <w:r>
        <w:rPr>
          <w:rFonts w:ascii="Helvetica Neue" w:hAnsi="Helvetica Neue" w:cs="Times New Roman"/>
          <w:color w:val="3E3F3A"/>
          <w:sz w:val="21"/>
          <w:szCs w:val="21"/>
          <w:lang w:val="en-CA"/>
        </w:rPr>
        <w:t>; b</w:t>
      </w:r>
      <w:r w:rsidRPr="00B6105D">
        <w:rPr>
          <w:rFonts w:ascii="Helvetica Neue" w:hAnsi="Helvetica Neue" w:cs="Times New Roman"/>
          <w:color w:val="3E3F3A"/>
          <w:sz w:val="21"/>
          <w:szCs w:val="21"/>
          <w:lang w:val="en-CA"/>
        </w:rPr>
        <w:t>. Bar plots showing </w:t>
      </w:r>
      <w:proofErr w:type="spellStart"/>
      <w:r w:rsidRPr="00B6105D">
        <w:rPr>
          <w:rFonts w:ascii="Helvetica Neue" w:hAnsi="Helvetica Neue" w:cs="Times New Roman"/>
          <w:i/>
          <w:iCs/>
          <w:color w:val="3E3F3A"/>
          <w:sz w:val="21"/>
          <w:szCs w:val="21"/>
          <w:lang w:val="en-CA"/>
        </w:rPr>
        <w:t>Symbiodinium</w:t>
      </w:r>
      <w:r w:rsidRPr="00B6105D">
        <w:rPr>
          <w:rFonts w:ascii="Helvetica Neue" w:hAnsi="Helvetica Neue" w:cs="Times New Roman"/>
          <w:color w:val="3E3F3A"/>
          <w:sz w:val="21"/>
          <w:szCs w:val="21"/>
          <w:lang w:val="en-CA"/>
        </w:rPr>
        <w:t>community</w:t>
      </w:r>
      <w:proofErr w:type="spellEnd"/>
      <w:r w:rsidRPr="00B6105D">
        <w:rPr>
          <w:rFonts w:ascii="Helvetica Neue" w:hAnsi="Helvetica Neue" w:cs="Times New Roman"/>
          <w:color w:val="3E3F3A"/>
          <w:sz w:val="21"/>
          <w:szCs w:val="21"/>
          <w:lang w:val="en-CA"/>
        </w:rPr>
        <w:t xml:space="preserve"> composition for individual </w:t>
      </w:r>
      <w:proofErr w:type="spellStart"/>
      <w:r w:rsidRPr="00B6105D">
        <w:rPr>
          <w:rFonts w:ascii="Helvetica Neue" w:hAnsi="Helvetica Neue" w:cs="Times New Roman"/>
          <w:i/>
          <w:iCs/>
          <w:color w:val="3E3F3A"/>
          <w:sz w:val="21"/>
          <w:szCs w:val="21"/>
          <w:lang w:val="en-CA"/>
        </w:rPr>
        <w:t>Platygya</w:t>
      </w:r>
      <w:proofErr w:type="spellEnd"/>
      <w:r w:rsidRPr="00B6105D">
        <w:rPr>
          <w:rFonts w:ascii="Helvetica Neue" w:hAnsi="Helvetica Neue" w:cs="Times New Roman"/>
          <w:color w:val="3E3F3A"/>
          <w:sz w:val="21"/>
          <w:szCs w:val="21"/>
          <w:lang w:val="en-CA"/>
        </w:rPr>
        <w:t xml:space="preserve"> colonies at a single time point prior to the heat stress, from sites with high (top) and low (bottom) levels of local disturbance levels.] </w:t>
      </w:r>
    </w:p>
    <w:p w14:paraId="7FF7700F" w14:textId="5E1A5E7F" w:rsidR="009C5F83" w:rsidRPr="001109A4" w:rsidRDefault="009C5F83" w:rsidP="001109A4">
      <w:pPr>
        <w:spacing w:after="150"/>
        <w:rPr>
          <w:rFonts w:ascii="Helvetica Neue" w:hAnsi="Helvetica Neue" w:cs="Times New Roman"/>
          <w:color w:val="3E3F3A"/>
          <w:sz w:val="21"/>
          <w:szCs w:val="21"/>
          <w:lang w:val="en-CA"/>
        </w:rPr>
      </w:pPr>
      <w:r w:rsidRPr="00B6105D">
        <w:rPr>
          <w:rFonts w:ascii="Helvetica Neue" w:hAnsi="Helvetica Neue" w:cs="Times New Roman"/>
          <w:color w:val="3E3F3A"/>
          <w:sz w:val="21"/>
          <w:szCs w:val="21"/>
          <w:lang w:val="en-CA"/>
        </w:rPr>
        <w:t xml:space="preserve">Potentially </w:t>
      </w:r>
      <w:r>
        <w:rPr>
          <w:rFonts w:ascii="Helvetica Neue" w:hAnsi="Helvetica Neue" w:cs="Times New Roman"/>
          <w:color w:val="3E3F3A"/>
          <w:sz w:val="21"/>
          <w:szCs w:val="21"/>
          <w:lang w:val="en-CA"/>
        </w:rPr>
        <w:t xml:space="preserve">fit </w:t>
      </w:r>
      <w:r w:rsidRPr="00B6105D">
        <w:rPr>
          <w:rFonts w:ascii="Helvetica Neue" w:hAnsi="Helvetica Neue" w:cs="Times New Roman"/>
          <w:color w:val="3E3F3A"/>
          <w:sz w:val="21"/>
          <w:szCs w:val="21"/>
          <w:lang w:val="en-CA"/>
        </w:rPr>
        <w:t xml:space="preserve">the </w:t>
      </w:r>
      <w:r w:rsidRPr="00046BBA">
        <w:rPr>
          <w:rFonts w:ascii="Helvetica Neue" w:hAnsi="Helvetica Neue" w:cs="Times New Roman"/>
          <w:i/>
          <w:color w:val="3E3F3A"/>
          <w:sz w:val="21"/>
          <w:szCs w:val="21"/>
          <w:lang w:val="en-CA"/>
        </w:rPr>
        <w:t>Symbiodinium</w:t>
      </w:r>
      <w:r w:rsidRPr="00B6105D">
        <w:rPr>
          <w:rFonts w:ascii="Helvetica Neue" w:hAnsi="Helvetica Neue" w:cs="Times New Roman"/>
          <w:color w:val="3E3F3A"/>
          <w:sz w:val="21"/>
          <w:szCs w:val="21"/>
          <w:lang w:val="en-CA"/>
        </w:rPr>
        <w:t xml:space="preserve"> network plot</w:t>
      </w:r>
      <w:r>
        <w:rPr>
          <w:rFonts w:ascii="Helvetica Neue" w:hAnsi="Helvetica Neue" w:cs="Times New Roman"/>
          <w:color w:val="3E3F3A"/>
          <w:sz w:val="21"/>
          <w:szCs w:val="21"/>
          <w:lang w:val="en-CA"/>
        </w:rPr>
        <w:t xml:space="preserve"> in here as two subpanels</w:t>
      </w:r>
      <w:r w:rsidRPr="00B6105D">
        <w:rPr>
          <w:rFonts w:ascii="Helvetica Neue" w:hAnsi="Helvetica Neue" w:cs="Times New Roman"/>
          <w:color w:val="3E3F3A"/>
          <w:sz w:val="21"/>
          <w:szCs w:val="21"/>
          <w:lang w:val="en-CA"/>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50521" w15:done="0"/>
  <w15:commentEx w15:paraId="291FAB9F" w15:done="0"/>
  <w15:commentEx w15:paraId="27BB7768" w15:done="0"/>
  <w15:commentEx w15:paraId="6B62D2D8" w15:done="0"/>
  <w15:commentEx w15:paraId="1D74697D" w15:done="0"/>
  <w15:commentEx w15:paraId="3FEF6761" w15:done="0"/>
  <w15:commentEx w15:paraId="5B42F181" w15:done="0"/>
  <w15:commentEx w15:paraId="65C8AF09" w15:done="0"/>
  <w15:commentEx w15:paraId="0AAEE86F" w15:done="0"/>
  <w15:commentEx w15:paraId="7FF770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50521" w16cid:durableId="1D1083F9"/>
  <w16cid:commentId w16cid:paraId="291FAB9F" w16cid:durableId="1D1083FD"/>
  <w16cid:commentId w16cid:paraId="27BB7768" w16cid:durableId="1D1083FE"/>
  <w16cid:commentId w16cid:paraId="6B62D2D8" w16cid:durableId="1D28894B"/>
  <w16cid:commentId w16cid:paraId="1D74697D" w16cid:durableId="1D1083FF"/>
  <w16cid:commentId w16cid:paraId="3FEF6761" w16cid:durableId="1D108400"/>
  <w16cid:commentId w16cid:paraId="5B42F181" w16cid:durableId="1D108401"/>
  <w16cid:commentId w16cid:paraId="65C8AF09" w16cid:durableId="1D108402"/>
  <w16cid:commentId w16cid:paraId="0AAEE86F" w16cid:durableId="1D108403"/>
  <w16cid:commentId w16cid:paraId="7FF7700F" w16cid:durableId="1D3414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A8F97" w14:textId="77777777" w:rsidR="00424C11" w:rsidRDefault="00424C11" w:rsidP="00210D46">
      <w:r>
        <w:separator/>
      </w:r>
    </w:p>
  </w:endnote>
  <w:endnote w:type="continuationSeparator" w:id="0">
    <w:p w14:paraId="48BF1470" w14:textId="77777777" w:rsidR="00424C11" w:rsidRDefault="00424C11" w:rsidP="0021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yriad Pro"/>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yriad Pro">
    <w:panose1 w:val="020B0503030403020204"/>
    <w:charset w:val="00"/>
    <w:family w:val="swiss"/>
    <w:notTrueType/>
    <w:pitch w:val="variable"/>
    <w:sig w:usb0="20000287" w:usb1="00000001" w:usb2="00000000" w:usb3="00000000" w:csb0="0000019F" w:csb1="00000000"/>
  </w:font>
  <w:font w:name="HelveticaNeueLT Std">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HelveticaNeueLT Std" w:hAnsi="HelveticaNeueLT Std"/>
        <w:sz w:val="20"/>
        <w:szCs w:val="20"/>
      </w:rPr>
      <w:id w:val="-1398746685"/>
      <w:docPartObj>
        <w:docPartGallery w:val="Page Numbers (Bottom of Page)"/>
        <w:docPartUnique/>
      </w:docPartObj>
    </w:sdtPr>
    <w:sdtEndPr>
      <w:rPr>
        <w:noProof/>
      </w:rPr>
    </w:sdtEndPr>
    <w:sdtContent>
      <w:p w14:paraId="5F0F3C96" w14:textId="51A6884F" w:rsidR="009C5F83" w:rsidRPr="00210D46" w:rsidRDefault="009C5F83">
        <w:pPr>
          <w:pStyle w:val="Footer"/>
          <w:jc w:val="right"/>
          <w:rPr>
            <w:rFonts w:ascii="HelveticaNeueLT Std" w:hAnsi="HelveticaNeueLT Std"/>
            <w:sz w:val="20"/>
            <w:szCs w:val="20"/>
          </w:rPr>
        </w:pPr>
        <w:r w:rsidRPr="00210D46">
          <w:rPr>
            <w:rFonts w:ascii="HelveticaNeueLT Std" w:hAnsi="HelveticaNeueLT Std"/>
            <w:sz w:val="20"/>
            <w:szCs w:val="20"/>
          </w:rPr>
          <w:fldChar w:fldCharType="begin"/>
        </w:r>
        <w:r w:rsidRPr="00210D46">
          <w:rPr>
            <w:rFonts w:ascii="HelveticaNeueLT Std" w:hAnsi="HelveticaNeueLT Std"/>
            <w:sz w:val="20"/>
            <w:szCs w:val="20"/>
          </w:rPr>
          <w:instrText xml:space="preserve"> PAGE   \* MERGEFORMAT </w:instrText>
        </w:r>
        <w:r w:rsidRPr="00210D46">
          <w:rPr>
            <w:rFonts w:ascii="HelveticaNeueLT Std" w:hAnsi="HelveticaNeueLT Std"/>
            <w:sz w:val="20"/>
            <w:szCs w:val="20"/>
          </w:rPr>
          <w:fldChar w:fldCharType="separate"/>
        </w:r>
        <w:r w:rsidR="00F62826">
          <w:rPr>
            <w:rFonts w:ascii="HelveticaNeueLT Std" w:hAnsi="HelveticaNeueLT Std"/>
            <w:noProof/>
            <w:sz w:val="20"/>
            <w:szCs w:val="20"/>
          </w:rPr>
          <w:t>2</w:t>
        </w:r>
        <w:r w:rsidRPr="00210D46">
          <w:rPr>
            <w:rFonts w:ascii="HelveticaNeueLT Std" w:hAnsi="HelveticaNeueLT Std"/>
            <w:noProof/>
            <w:sz w:val="20"/>
            <w:szCs w:val="20"/>
          </w:rPr>
          <w:fldChar w:fldCharType="end"/>
        </w:r>
      </w:p>
    </w:sdtContent>
  </w:sdt>
  <w:p w14:paraId="400608C6" w14:textId="77777777" w:rsidR="009C5F83" w:rsidRDefault="009C5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39304" w14:textId="77777777" w:rsidR="00424C11" w:rsidRDefault="00424C11" w:rsidP="00210D46">
      <w:r>
        <w:separator/>
      </w:r>
    </w:p>
  </w:footnote>
  <w:footnote w:type="continuationSeparator" w:id="0">
    <w:p w14:paraId="21F76340" w14:textId="77777777" w:rsidR="00424C11" w:rsidRDefault="00424C11" w:rsidP="00210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201C"/>
    <w:multiLevelType w:val="hybridMultilevel"/>
    <w:tmpl w:val="291EB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2019B"/>
    <w:multiLevelType w:val="multilevel"/>
    <w:tmpl w:val="6FF4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62083"/>
    <w:multiLevelType w:val="hybridMultilevel"/>
    <w:tmpl w:val="09D0E96E"/>
    <w:lvl w:ilvl="0" w:tplc="89EA67D6">
      <w:start w:val="1"/>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Claar">
    <w15:presenceInfo w15:providerId="Windows Live" w15:userId="bc9eadbb90a28a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9C"/>
    <w:rsid w:val="0000486F"/>
    <w:rsid w:val="00016090"/>
    <w:rsid w:val="00046BBA"/>
    <w:rsid w:val="00074678"/>
    <w:rsid w:val="000B7A24"/>
    <w:rsid w:val="000D0A9A"/>
    <w:rsid w:val="000F3013"/>
    <w:rsid w:val="001102CF"/>
    <w:rsid w:val="001109A4"/>
    <w:rsid w:val="00115B73"/>
    <w:rsid w:val="00122A09"/>
    <w:rsid w:val="001421F6"/>
    <w:rsid w:val="0018105D"/>
    <w:rsid w:val="00194FB4"/>
    <w:rsid w:val="001C2457"/>
    <w:rsid w:val="001D3E37"/>
    <w:rsid w:val="002104FF"/>
    <w:rsid w:val="00210D46"/>
    <w:rsid w:val="002A0DC1"/>
    <w:rsid w:val="002B14EF"/>
    <w:rsid w:val="002C26FC"/>
    <w:rsid w:val="002D1D06"/>
    <w:rsid w:val="002F0A80"/>
    <w:rsid w:val="00305362"/>
    <w:rsid w:val="00316B53"/>
    <w:rsid w:val="00333B1A"/>
    <w:rsid w:val="00346317"/>
    <w:rsid w:val="00355B02"/>
    <w:rsid w:val="00387A12"/>
    <w:rsid w:val="003F6C43"/>
    <w:rsid w:val="00424C11"/>
    <w:rsid w:val="00426C46"/>
    <w:rsid w:val="00444448"/>
    <w:rsid w:val="0045051B"/>
    <w:rsid w:val="0049591B"/>
    <w:rsid w:val="004A0DCE"/>
    <w:rsid w:val="004B1E34"/>
    <w:rsid w:val="004D76DE"/>
    <w:rsid w:val="00504E0C"/>
    <w:rsid w:val="005363D1"/>
    <w:rsid w:val="00537568"/>
    <w:rsid w:val="005429A4"/>
    <w:rsid w:val="00545C53"/>
    <w:rsid w:val="00584862"/>
    <w:rsid w:val="005B7BA5"/>
    <w:rsid w:val="005C49FF"/>
    <w:rsid w:val="006414F5"/>
    <w:rsid w:val="0064287D"/>
    <w:rsid w:val="00666AC7"/>
    <w:rsid w:val="006A7F3F"/>
    <w:rsid w:val="006B11A2"/>
    <w:rsid w:val="006E7B94"/>
    <w:rsid w:val="006F68ED"/>
    <w:rsid w:val="00771592"/>
    <w:rsid w:val="007F4155"/>
    <w:rsid w:val="00816C56"/>
    <w:rsid w:val="00820EB3"/>
    <w:rsid w:val="00875B81"/>
    <w:rsid w:val="008A1E2F"/>
    <w:rsid w:val="008B614D"/>
    <w:rsid w:val="00901C1B"/>
    <w:rsid w:val="009054BD"/>
    <w:rsid w:val="00987001"/>
    <w:rsid w:val="009B7A7D"/>
    <w:rsid w:val="009C56F2"/>
    <w:rsid w:val="009C5F83"/>
    <w:rsid w:val="009D56CD"/>
    <w:rsid w:val="009F300F"/>
    <w:rsid w:val="00A01CA3"/>
    <w:rsid w:val="00A1049C"/>
    <w:rsid w:val="00A558F3"/>
    <w:rsid w:val="00A9548D"/>
    <w:rsid w:val="00AA16C0"/>
    <w:rsid w:val="00AC761B"/>
    <w:rsid w:val="00B05B41"/>
    <w:rsid w:val="00B239B1"/>
    <w:rsid w:val="00B36C82"/>
    <w:rsid w:val="00B42190"/>
    <w:rsid w:val="00B6105D"/>
    <w:rsid w:val="00B942AE"/>
    <w:rsid w:val="00BA2449"/>
    <w:rsid w:val="00BB39AD"/>
    <w:rsid w:val="00BF42FE"/>
    <w:rsid w:val="00BF4332"/>
    <w:rsid w:val="00C57436"/>
    <w:rsid w:val="00C610A1"/>
    <w:rsid w:val="00C62FF3"/>
    <w:rsid w:val="00C75FC0"/>
    <w:rsid w:val="00CF0B07"/>
    <w:rsid w:val="00CF6618"/>
    <w:rsid w:val="00D02433"/>
    <w:rsid w:val="00D066B1"/>
    <w:rsid w:val="00D64E8C"/>
    <w:rsid w:val="00D66E2B"/>
    <w:rsid w:val="00E22FE2"/>
    <w:rsid w:val="00E84794"/>
    <w:rsid w:val="00E90654"/>
    <w:rsid w:val="00E92EFD"/>
    <w:rsid w:val="00EB0019"/>
    <w:rsid w:val="00EC5CC6"/>
    <w:rsid w:val="00F23C37"/>
    <w:rsid w:val="00F375C9"/>
    <w:rsid w:val="00F62826"/>
    <w:rsid w:val="00F7012C"/>
    <w:rsid w:val="00F860F4"/>
    <w:rsid w:val="00FB0A4F"/>
    <w:rsid w:val="00FB0A97"/>
    <w:rsid w:val="00FB3771"/>
    <w:rsid w:val="00FD5F4B"/>
    <w:rsid w:val="00FF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8A11A"/>
  <w14:defaultImageDpi w14:val="300"/>
  <w15:docId w15:val="{8FBD8F7F-8401-4ED4-A9DD-B7245A49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01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22A09"/>
    <w:pPr>
      <w:spacing w:before="100" w:beforeAutospacing="1" w:after="100" w:afterAutospacing="1"/>
      <w:outlineLvl w:val="1"/>
    </w:pPr>
    <w:rPr>
      <w:rFonts w:ascii="Times" w:hAnsi="Times"/>
      <w:b/>
      <w:bCs/>
      <w:sz w:val="36"/>
      <w:szCs w:val="36"/>
      <w:lang w:val="en-CA"/>
    </w:rPr>
  </w:style>
  <w:style w:type="paragraph" w:styleId="Heading3">
    <w:name w:val="heading 3"/>
    <w:basedOn w:val="Normal"/>
    <w:next w:val="Normal"/>
    <w:link w:val="Heading3Char"/>
    <w:uiPriority w:val="9"/>
    <w:semiHidden/>
    <w:unhideWhenUsed/>
    <w:qFormat/>
    <w:rsid w:val="009F300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EANA">
    <w:name w:val="OCEANA"/>
    <w:basedOn w:val="Normal"/>
    <w:next w:val="Normal"/>
    <w:qFormat/>
    <w:rsid w:val="00584862"/>
    <w:pPr>
      <w:spacing w:after="160" w:line="259" w:lineRule="auto"/>
    </w:pPr>
    <w:rPr>
      <w:rFonts w:ascii="Arial" w:eastAsiaTheme="majorEastAsia" w:hAnsi="Arial" w:cstheme="majorBidi"/>
      <w:bCs/>
      <w:color w:val="FFFFFF" w:themeColor="background1"/>
      <w:sz w:val="20"/>
      <w:szCs w:val="22"/>
      <w:lang w:val="en-CA"/>
    </w:rPr>
  </w:style>
  <w:style w:type="paragraph" w:styleId="BalloonText">
    <w:name w:val="Balloon Text"/>
    <w:basedOn w:val="Normal"/>
    <w:link w:val="BalloonTextChar"/>
    <w:uiPriority w:val="99"/>
    <w:semiHidden/>
    <w:unhideWhenUsed/>
    <w:rsid w:val="00584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862"/>
    <w:rPr>
      <w:rFonts w:ascii="Lucida Grande" w:hAnsi="Lucida Grande" w:cs="Lucida Grande"/>
      <w:sz w:val="18"/>
      <w:szCs w:val="18"/>
    </w:rPr>
  </w:style>
  <w:style w:type="character" w:customStyle="1" w:styleId="apple-converted-space">
    <w:name w:val="apple-converted-space"/>
    <w:basedOn w:val="DefaultParagraphFont"/>
    <w:rsid w:val="00A1049C"/>
  </w:style>
  <w:style w:type="character" w:styleId="Emphasis">
    <w:name w:val="Emphasis"/>
    <w:basedOn w:val="DefaultParagraphFont"/>
    <w:uiPriority w:val="20"/>
    <w:qFormat/>
    <w:rsid w:val="00A1049C"/>
    <w:rPr>
      <w:i/>
      <w:iCs/>
    </w:rPr>
  </w:style>
  <w:style w:type="character" w:styleId="CommentReference">
    <w:name w:val="annotation reference"/>
    <w:basedOn w:val="DefaultParagraphFont"/>
    <w:uiPriority w:val="99"/>
    <w:semiHidden/>
    <w:unhideWhenUsed/>
    <w:rsid w:val="00122A09"/>
    <w:rPr>
      <w:sz w:val="18"/>
      <w:szCs w:val="18"/>
    </w:rPr>
  </w:style>
  <w:style w:type="paragraph" w:styleId="CommentText">
    <w:name w:val="annotation text"/>
    <w:basedOn w:val="Normal"/>
    <w:link w:val="CommentTextChar"/>
    <w:uiPriority w:val="99"/>
    <w:semiHidden/>
    <w:unhideWhenUsed/>
    <w:rsid w:val="00122A09"/>
  </w:style>
  <w:style w:type="character" w:customStyle="1" w:styleId="CommentTextChar">
    <w:name w:val="Comment Text Char"/>
    <w:basedOn w:val="DefaultParagraphFont"/>
    <w:link w:val="CommentText"/>
    <w:uiPriority w:val="99"/>
    <w:semiHidden/>
    <w:rsid w:val="00122A09"/>
  </w:style>
  <w:style w:type="paragraph" w:styleId="CommentSubject">
    <w:name w:val="annotation subject"/>
    <w:basedOn w:val="CommentText"/>
    <w:next w:val="CommentText"/>
    <w:link w:val="CommentSubjectChar"/>
    <w:uiPriority w:val="99"/>
    <w:semiHidden/>
    <w:unhideWhenUsed/>
    <w:rsid w:val="00122A09"/>
    <w:rPr>
      <w:b/>
      <w:bCs/>
      <w:sz w:val="20"/>
      <w:szCs w:val="20"/>
    </w:rPr>
  </w:style>
  <w:style w:type="character" w:customStyle="1" w:styleId="CommentSubjectChar">
    <w:name w:val="Comment Subject Char"/>
    <w:basedOn w:val="CommentTextChar"/>
    <w:link w:val="CommentSubject"/>
    <w:uiPriority w:val="99"/>
    <w:semiHidden/>
    <w:rsid w:val="00122A09"/>
    <w:rPr>
      <w:b/>
      <w:bCs/>
      <w:sz w:val="20"/>
      <w:szCs w:val="20"/>
    </w:rPr>
  </w:style>
  <w:style w:type="character" w:customStyle="1" w:styleId="Heading2Char">
    <w:name w:val="Heading 2 Char"/>
    <w:basedOn w:val="DefaultParagraphFont"/>
    <w:link w:val="Heading2"/>
    <w:uiPriority w:val="9"/>
    <w:rsid w:val="00122A09"/>
    <w:rPr>
      <w:rFonts w:ascii="Times" w:hAnsi="Times"/>
      <w:b/>
      <w:bCs/>
      <w:sz w:val="36"/>
      <w:szCs w:val="36"/>
      <w:lang w:val="en-CA"/>
    </w:rPr>
  </w:style>
  <w:style w:type="character" w:styleId="Hyperlink">
    <w:name w:val="Hyperlink"/>
    <w:basedOn w:val="DefaultParagraphFont"/>
    <w:uiPriority w:val="99"/>
    <w:unhideWhenUsed/>
    <w:rsid w:val="00122A09"/>
    <w:rPr>
      <w:color w:val="0000FF"/>
      <w:u w:val="single"/>
    </w:rPr>
  </w:style>
  <w:style w:type="paragraph" w:styleId="NormalWeb">
    <w:name w:val="Normal (Web)"/>
    <w:basedOn w:val="Normal"/>
    <w:uiPriority w:val="99"/>
    <w:unhideWhenUsed/>
    <w:rsid w:val="00122A09"/>
    <w:pPr>
      <w:spacing w:before="100" w:beforeAutospacing="1" w:after="100" w:afterAutospacing="1"/>
    </w:pPr>
    <w:rPr>
      <w:rFonts w:ascii="Times" w:hAnsi="Times" w:cs="Times New Roman"/>
      <w:sz w:val="20"/>
      <w:szCs w:val="20"/>
      <w:lang w:val="en-CA"/>
    </w:rPr>
  </w:style>
  <w:style w:type="character" w:customStyle="1" w:styleId="journal-title">
    <w:name w:val="journal-title"/>
    <w:basedOn w:val="DefaultParagraphFont"/>
    <w:rsid w:val="009B7A7D"/>
  </w:style>
  <w:style w:type="character" w:customStyle="1" w:styleId="mn">
    <w:name w:val="mn"/>
    <w:basedOn w:val="DefaultParagraphFont"/>
    <w:rsid w:val="001D3E37"/>
  </w:style>
  <w:style w:type="paragraph" w:styleId="ListParagraph">
    <w:name w:val="List Paragraph"/>
    <w:basedOn w:val="Normal"/>
    <w:uiPriority w:val="34"/>
    <w:qFormat/>
    <w:rsid w:val="000B7A24"/>
    <w:pPr>
      <w:ind w:left="720"/>
      <w:contextualSpacing/>
    </w:pPr>
  </w:style>
  <w:style w:type="paragraph" w:styleId="Revision">
    <w:name w:val="Revision"/>
    <w:hidden/>
    <w:uiPriority w:val="99"/>
    <w:semiHidden/>
    <w:rsid w:val="00545C53"/>
  </w:style>
  <w:style w:type="paragraph" w:styleId="Header">
    <w:name w:val="header"/>
    <w:basedOn w:val="Normal"/>
    <w:link w:val="HeaderChar"/>
    <w:uiPriority w:val="99"/>
    <w:unhideWhenUsed/>
    <w:rsid w:val="00210D46"/>
    <w:pPr>
      <w:tabs>
        <w:tab w:val="center" w:pos="4680"/>
        <w:tab w:val="right" w:pos="9360"/>
      </w:tabs>
    </w:pPr>
  </w:style>
  <w:style w:type="character" w:customStyle="1" w:styleId="HeaderChar">
    <w:name w:val="Header Char"/>
    <w:basedOn w:val="DefaultParagraphFont"/>
    <w:link w:val="Header"/>
    <w:uiPriority w:val="99"/>
    <w:rsid w:val="00210D46"/>
  </w:style>
  <w:style w:type="paragraph" w:styleId="Footer">
    <w:name w:val="footer"/>
    <w:basedOn w:val="Normal"/>
    <w:link w:val="FooterChar"/>
    <w:uiPriority w:val="99"/>
    <w:unhideWhenUsed/>
    <w:rsid w:val="00210D46"/>
    <w:pPr>
      <w:tabs>
        <w:tab w:val="center" w:pos="4680"/>
        <w:tab w:val="right" w:pos="9360"/>
      </w:tabs>
    </w:pPr>
  </w:style>
  <w:style w:type="character" w:customStyle="1" w:styleId="FooterChar">
    <w:name w:val="Footer Char"/>
    <w:basedOn w:val="DefaultParagraphFont"/>
    <w:link w:val="Footer"/>
    <w:uiPriority w:val="99"/>
    <w:rsid w:val="00210D46"/>
  </w:style>
  <w:style w:type="character" w:styleId="UnresolvedMention">
    <w:name w:val="Unresolved Mention"/>
    <w:basedOn w:val="DefaultParagraphFont"/>
    <w:uiPriority w:val="99"/>
    <w:semiHidden/>
    <w:unhideWhenUsed/>
    <w:rsid w:val="00816C56"/>
    <w:rPr>
      <w:color w:val="808080"/>
      <w:shd w:val="clear" w:color="auto" w:fill="E6E6E6"/>
    </w:rPr>
  </w:style>
  <w:style w:type="character" w:customStyle="1" w:styleId="Heading1Char">
    <w:name w:val="Heading 1 Char"/>
    <w:basedOn w:val="DefaultParagraphFont"/>
    <w:link w:val="Heading1"/>
    <w:uiPriority w:val="9"/>
    <w:rsid w:val="00EB001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F300F"/>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054BD"/>
    <w:rPr>
      <w:color w:val="800080" w:themeColor="followedHyperlink"/>
      <w:u w:val="single"/>
    </w:rPr>
  </w:style>
  <w:style w:type="character" w:styleId="HTMLCode">
    <w:name w:val="HTML Code"/>
    <w:basedOn w:val="DefaultParagraphFont"/>
    <w:uiPriority w:val="99"/>
    <w:semiHidden/>
    <w:unhideWhenUsed/>
    <w:rsid w:val="004959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09829">
      <w:bodyDiv w:val="1"/>
      <w:marLeft w:val="0"/>
      <w:marRight w:val="0"/>
      <w:marTop w:val="0"/>
      <w:marBottom w:val="0"/>
      <w:divBdr>
        <w:top w:val="none" w:sz="0" w:space="0" w:color="auto"/>
        <w:left w:val="none" w:sz="0" w:space="0" w:color="auto"/>
        <w:bottom w:val="none" w:sz="0" w:space="0" w:color="auto"/>
        <w:right w:val="none" w:sz="0" w:space="0" w:color="auto"/>
      </w:divBdr>
    </w:div>
    <w:div w:id="335573880">
      <w:bodyDiv w:val="1"/>
      <w:marLeft w:val="0"/>
      <w:marRight w:val="0"/>
      <w:marTop w:val="0"/>
      <w:marBottom w:val="0"/>
      <w:divBdr>
        <w:top w:val="none" w:sz="0" w:space="0" w:color="auto"/>
        <w:left w:val="none" w:sz="0" w:space="0" w:color="auto"/>
        <w:bottom w:val="none" w:sz="0" w:space="0" w:color="auto"/>
        <w:right w:val="none" w:sz="0" w:space="0" w:color="auto"/>
      </w:divBdr>
    </w:div>
    <w:div w:id="357783433">
      <w:bodyDiv w:val="1"/>
      <w:marLeft w:val="0"/>
      <w:marRight w:val="0"/>
      <w:marTop w:val="0"/>
      <w:marBottom w:val="0"/>
      <w:divBdr>
        <w:top w:val="none" w:sz="0" w:space="0" w:color="auto"/>
        <w:left w:val="none" w:sz="0" w:space="0" w:color="auto"/>
        <w:bottom w:val="none" w:sz="0" w:space="0" w:color="auto"/>
        <w:right w:val="none" w:sz="0" w:space="0" w:color="auto"/>
      </w:divBdr>
    </w:div>
    <w:div w:id="692153300">
      <w:bodyDiv w:val="1"/>
      <w:marLeft w:val="0"/>
      <w:marRight w:val="0"/>
      <w:marTop w:val="0"/>
      <w:marBottom w:val="0"/>
      <w:divBdr>
        <w:top w:val="none" w:sz="0" w:space="0" w:color="auto"/>
        <w:left w:val="none" w:sz="0" w:space="0" w:color="auto"/>
        <w:bottom w:val="none" w:sz="0" w:space="0" w:color="auto"/>
        <w:right w:val="none" w:sz="0" w:space="0" w:color="auto"/>
      </w:divBdr>
      <w:divsChild>
        <w:div w:id="681130653">
          <w:marLeft w:val="0"/>
          <w:marRight w:val="0"/>
          <w:marTop w:val="0"/>
          <w:marBottom w:val="0"/>
          <w:divBdr>
            <w:top w:val="none" w:sz="0" w:space="0" w:color="auto"/>
            <w:left w:val="none" w:sz="0" w:space="0" w:color="auto"/>
            <w:bottom w:val="none" w:sz="0" w:space="0" w:color="auto"/>
            <w:right w:val="none" w:sz="0" w:space="0" w:color="auto"/>
          </w:divBdr>
        </w:div>
        <w:div w:id="823938401">
          <w:marLeft w:val="0"/>
          <w:marRight w:val="0"/>
          <w:marTop w:val="0"/>
          <w:marBottom w:val="0"/>
          <w:divBdr>
            <w:top w:val="none" w:sz="0" w:space="0" w:color="auto"/>
            <w:left w:val="none" w:sz="0" w:space="0" w:color="auto"/>
            <w:bottom w:val="none" w:sz="0" w:space="0" w:color="auto"/>
            <w:right w:val="none" w:sz="0" w:space="0" w:color="auto"/>
          </w:divBdr>
        </w:div>
      </w:divsChild>
    </w:div>
    <w:div w:id="871454561">
      <w:bodyDiv w:val="1"/>
      <w:marLeft w:val="0"/>
      <w:marRight w:val="0"/>
      <w:marTop w:val="0"/>
      <w:marBottom w:val="0"/>
      <w:divBdr>
        <w:top w:val="none" w:sz="0" w:space="0" w:color="auto"/>
        <w:left w:val="none" w:sz="0" w:space="0" w:color="auto"/>
        <w:bottom w:val="none" w:sz="0" w:space="0" w:color="auto"/>
        <w:right w:val="none" w:sz="0" w:space="0" w:color="auto"/>
      </w:divBdr>
    </w:div>
    <w:div w:id="893976725">
      <w:bodyDiv w:val="1"/>
      <w:marLeft w:val="0"/>
      <w:marRight w:val="0"/>
      <w:marTop w:val="0"/>
      <w:marBottom w:val="0"/>
      <w:divBdr>
        <w:top w:val="none" w:sz="0" w:space="0" w:color="auto"/>
        <w:left w:val="none" w:sz="0" w:space="0" w:color="auto"/>
        <w:bottom w:val="none" w:sz="0" w:space="0" w:color="auto"/>
        <w:right w:val="none" w:sz="0" w:space="0" w:color="auto"/>
      </w:divBdr>
    </w:div>
    <w:div w:id="920332900">
      <w:bodyDiv w:val="1"/>
      <w:marLeft w:val="0"/>
      <w:marRight w:val="0"/>
      <w:marTop w:val="0"/>
      <w:marBottom w:val="0"/>
      <w:divBdr>
        <w:top w:val="none" w:sz="0" w:space="0" w:color="auto"/>
        <w:left w:val="none" w:sz="0" w:space="0" w:color="auto"/>
        <w:bottom w:val="none" w:sz="0" w:space="0" w:color="auto"/>
        <w:right w:val="none" w:sz="0" w:space="0" w:color="auto"/>
      </w:divBdr>
    </w:div>
    <w:div w:id="965084627">
      <w:bodyDiv w:val="1"/>
      <w:marLeft w:val="0"/>
      <w:marRight w:val="0"/>
      <w:marTop w:val="0"/>
      <w:marBottom w:val="0"/>
      <w:divBdr>
        <w:top w:val="none" w:sz="0" w:space="0" w:color="auto"/>
        <w:left w:val="none" w:sz="0" w:space="0" w:color="auto"/>
        <w:bottom w:val="none" w:sz="0" w:space="0" w:color="auto"/>
        <w:right w:val="none" w:sz="0" w:space="0" w:color="auto"/>
      </w:divBdr>
    </w:div>
    <w:div w:id="978337956">
      <w:bodyDiv w:val="1"/>
      <w:marLeft w:val="0"/>
      <w:marRight w:val="0"/>
      <w:marTop w:val="0"/>
      <w:marBottom w:val="0"/>
      <w:divBdr>
        <w:top w:val="none" w:sz="0" w:space="0" w:color="auto"/>
        <w:left w:val="none" w:sz="0" w:space="0" w:color="auto"/>
        <w:bottom w:val="none" w:sz="0" w:space="0" w:color="auto"/>
        <w:right w:val="none" w:sz="0" w:space="0" w:color="auto"/>
      </w:divBdr>
    </w:div>
    <w:div w:id="1635254575">
      <w:bodyDiv w:val="1"/>
      <w:marLeft w:val="0"/>
      <w:marRight w:val="0"/>
      <w:marTop w:val="0"/>
      <w:marBottom w:val="0"/>
      <w:divBdr>
        <w:top w:val="none" w:sz="0" w:space="0" w:color="auto"/>
        <w:left w:val="none" w:sz="0" w:space="0" w:color="auto"/>
        <w:bottom w:val="none" w:sz="0" w:space="0" w:color="auto"/>
        <w:right w:val="none" w:sz="0" w:space="0" w:color="auto"/>
      </w:divBdr>
    </w:div>
    <w:div w:id="1691251011">
      <w:bodyDiv w:val="1"/>
      <w:marLeft w:val="0"/>
      <w:marRight w:val="0"/>
      <w:marTop w:val="0"/>
      <w:marBottom w:val="0"/>
      <w:divBdr>
        <w:top w:val="none" w:sz="0" w:space="0" w:color="auto"/>
        <w:left w:val="none" w:sz="0" w:space="0" w:color="auto"/>
        <w:bottom w:val="none" w:sz="0" w:space="0" w:color="auto"/>
        <w:right w:val="none" w:sz="0" w:space="0" w:color="auto"/>
      </w:divBdr>
    </w:div>
    <w:div w:id="1826118895">
      <w:bodyDiv w:val="1"/>
      <w:marLeft w:val="0"/>
      <w:marRight w:val="0"/>
      <w:marTop w:val="0"/>
      <w:marBottom w:val="0"/>
      <w:divBdr>
        <w:top w:val="none" w:sz="0" w:space="0" w:color="auto"/>
        <w:left w:val="none" w:sz="0" w:space="0" w:color="auto"/>
        <w:bottom w:val="none" w:sz="0" w:space="0" w:color="auto"/>
        <w:right w:val="none" w:sz="0" w:space="0" w:color="auto"/>
      </w:divBdr>
    </w:div>
    <w:div w:id="1904758837">
      <w:bodyDiv w:val="1"/>
      <w:marLeft w:val="0"/>
      <w:marRight w:val="0"/>
      <w:marTop w:val="0"/>
      <w:marBottom w:val="0"/>
      <w:divBdr>
        <w:top w:val="none" w:sz="0" w:space="0" w:color="auto"/>
        <w:left w:val="none" w:sz="0" w:space="0" w:color="auto"/>
        <w:bottom w:val="none" w:sz="0" w:space="0" w:color="auto"/>
        <w:right w:val="none" w:sz="0" w:space="0" w:color="auto"/>
      </w:divBdr>
    </w:div>
    <w:div w:id="2134010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ature.com/authors/editorial_policies/competing.html" TargetMode="External"/><Relationship Id="rId2" Type="http://schemas.openxmlformats.org/officeDocument/2006/relationships/hyperlink" Target="http://www.nature.com/authors/editorial_policies/authorship.html" TargetMode="External"/><Relationship Id="rId1" Type="http://schemas.openxmlformats.org/officeDocument/2006/relationships/hyperlink" Target="http://www.oed.com/"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zymoresearch.com/downloads/dl/file/id/638/d4064i.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dclaar@uvic.ca"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11976</TotalTime>
  <Pages>17</Pages>
  <Words>4339</Words>
  <Characters>24738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Baum</dc:creator>
  <cp:keywords/>
  <dc:description/>
  <cp:lastModifiedBy>Danielle Claar</cp:lastModifiedBy>
  <cp:revision>23</cp:revision>
  <cp:lastPrinted>2017-07-21T19:33:00Z</cp:lastPrinted>
  <dcterms:created xsi:type="dcterms:W3CDTF">2017-07-11T21:40:00Z</dcterms:created>
  <dcterms:modified xsi:type="dcterms:W3CDTF">2017-08-10T18:24:00Z</dcterms:modified>
</cp:coreProperties>
</file>